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D19C349" w:rsidR="00774DC6" w:rsidRPr="00F4643C" w:rsidRDefault="00E46E9B" w:rsidP="00FC30CF">
      <w:pPr>
        <w:pStyle w:val="Title"/>
        <w:rPr>
          <w:lang w:val="en-US"/>
        </w:rPr>
      </w:pPr>
      <w:r w:rsidRPr="00F4643C">
        <w:rPr>
          <w:lang w:val="en-US"/>
        </w:rPr>
        <w:t>Exploring cell differentiation-inducing agents for AML with high-throughput flow cytometry and novel drug response analyses</w:t>
      </w:r>
    </w:p>
    <w:p w14:paraId="00000006" w14:textId="094DB256" w:rsidR="00774DC6" w:rsidRPr="00F4643C" w:rsidRDefault="00E46E9B" w:rsidP="00120387">
      <w:pPr>
        <w:pStyle w:val="Heading1"/>
        <w:jc w:val="both"/>
        <w:rPr>
          <w:color w:val="000000"/>
          <w:lang w:val="en-US"/>
        </w:rPr>
      </w:pPr>
      <w:r w:rsidRPr="00F4643C">
        <w:rPr>
          <w:color w:val="000000"/>
          <w:lang w:val="en-US"/>
        </w:rPr>
        <w:t>Abstract</w:t>
      </w:r>
    </w:p>
    <w:p w14:paraId="620C3E87" w14:textId="6FE689B5" w:rsidR="00F4643C" w:rsidRPr="00C81EAC" w:rsidRDefault="00F4643C" w:rsidP="00C81EAC">
      <w:pPr>
        <w:jc w:val="both"/>
        <w:rPr>
          <w:color w:val="000000"/>
          <w:sz w:val="22"/>
          <w:szCs w:val="22"/>
          <w:lang w:val="en-US"/>
        </w:rPr>
      </w:pPr>
      <w:r w:rsidRPr="00C81EAC">
        <w:rPr>
          <w:color w:val="000000"/>
          <w:sz w:val="22"/>
          <w:szCs w:val="22"/>
          <w:lang w:val="en-US"/>
        </w:rPr>
        <w:t xml:space="preserve">Advancement of methods such as mass spectrometry and high-throughput flow cytometry has led to ever-increasing demand for interactive platforms and tools for </w:t>
      </w:r>
      <w:r w:rsidR="000D5289" w:rsidRPr="00C81EAC">
        <w:rPr>
          <w:color w:val="000000"/>
          <w:sz w:val="22"/>
          <w:szCs w:val="22"/>
          <w:lang w:val="en-US"/>
        </w:rPr>
        <w:t>analyzing</w:t>
      </w:r>
      <w:r w:rsidRPr="00C81EAC">
        <w:rPr>
          <w:color w:val="000000"/>
          <w:sz w:val="22"/>
          <w:szCs w:val="22"/>
          <w:lang w:val="en-US"/>
        </w:rPr>
        <w:t xml:space="preserve"> large multiparametric datasets. We developed a tool that allows fast clustering of flow and mass cytometry data based on spatial similarity in multi-dimensional space. In detail, our algorithm, COMPARE, utilizes dimension division where multi-parametric space is divided into hypercubes and the similarity scores between samples is computed by comparing event densities inside the cubes. Parallel comparison of well pairs yields a similarity matrix that is used for sample clustering. Data analysis pipeline has been built into a graphical user interface (GUI) that allows easy and interactive exploration of clustered data. Using high-throughput flow cytometric ex vivo drug screening data we demonstrate that COMPARE can cluster samples into biologically relevant, logical groups and aid in discovery of drugs that induce distinct cell subtype -specific responses.</w:t>
      </w:r>
    </w:p>
    <w:p w14:paraId="00000008" w14:textId="3839A37B" w:rsidR="00774DC6" w:rsidRPr="00F4643C" w:rsidRDefault="00E46E9B" w:rsidP="00120387">
      <w:pPr>
        <w:pStyle w:val="Heading1"/>
        <w:jc w:val="both"/>
        <w:rPr>
          <w:sz w:val="22"/>
          <w:szCs w:val="22"/>
          <w:lang w:val="en-US"/>
        </w:rPr>
      </w:pPr>
      <w:r w:rsidRPr="00F4643C">
        <w:rPr>
          <w:color w:val="000000"/>
          <w:lang w:val="en-US"/>
        </w:rPr>
        <w:t>Introduction</w:t>
      </w:r>
    </w:p>
    <w:p w14:paraId="0FAF9F24" w14:textId="4D1DA51E" w:rsidR="00F4643C" w:rsidRPr="00F4643C" w:rsidRDefault="00F4643C" w:rsidP="00F4643C">
      <w:pPr>
        <w:jc w:val="both"/>
        <w:rPr>
          <w:color w:val="000000"/>
          <w:sz w:val="22"/>
          <w:szCs w:val="22"/>
          <w:lang w:val="en-US"/>
        </w:rPr>
      </w:pPr>
      <w:r w:rsidRPr="00F4643C">
        <w:rPr>
          <w:color w:val="000000"/>
          <w:sz w:val="22"/>
          <w:szCs w:val="22"/>
          <w:lang w:val="en-US"/>
        </w:rPr>
        <w:t>Single-cell technologies such as flow cytometry and mass cytometry are powerful methods to explore cellular heterogeneity and to identify and define different cell types in very fine detail and as such have greatly advanced our understanding of complex biology of cells and tissues in health and disease</w:t>
      </w:r>
      <w:ins w:id="0" w:author="Kyoung Jae Won" w:date="2020-05-12T09:02:00Z">
        <w:r w:rsidR="006C0D74">
          <w:rPr>
            <w:color w:val="000000"/>
            <w:sz w:val="22"/>
            <w:szCs w:val="22"/>
            <w:lang w:val="en-US"/>
          </w:rPr>
          <w:t xml:space="preserve"> [ref]</w:t>
        </w:r>
      </w:ins>
      <w:r w:rsidRPr="00F4643C">
        <w:rPr>
          <w:color w:val="000000"/>
          <w:sz w:val="22"/>
          <w:szCs w:val="22"/>
          <w:lang w:val="en-US"/>
        </w:rPr>
        <w:t xml:space="preserve">. As single-cell methods have become more advanced, more attainable to researchers and more high-throughput, it has become feasible to process large sample cohorts resulting in wealth of multi-parameter multi-sample datasets in need of scalable analysis methods. Traditionally, </w:t>
      </w:r>
      <w:del w:id="1" w:author="Kyoung Jae Won" w:date="2020-05-12T07:59:00Z">
        <w:r w:rsidRPr="00F4643C" w:rsidDel="00782693">
          <w:rPr>
            <w:color w:val="000000"/>
            <w:sz w:val="22"/>
            <w:szCs w:val="22"/>
            <w:lang w:val="en-US"/>
          </w:rPr>
          <w:delText>single-cell</w:delText>
        </w:r>
      </w:del>
      <w:del w:id="2" w:author="Kyoung Jae Won" w:date="2020-05-12T08:01:00Z">
        <w:r w:rsidRPr="00F4643C" w:rsidDel="00782693">
          <w:rPr>
            <w:color w:val="000000"/>
            <w:sz w:val="22"/>
            <w:szCs w:val="22"/>
            <w:lang w:val="en-US"/>
          </w:rPr>
          <w:delText xml:space="preserve"> data </w:delText>
        </w:r>
      </w:del>
      <w:del w:id="3" w:author="Kyoung Jae Won" w:date="2020-05-12T07:59:00Z">
        <w:r w:rsidRPr="00F4643C" w:rsidDel="00782693">
          <w:rPr>
            <w:color w:val="000000"/>
            <w:sz w:val="22"/>
            <w:szCs w:val="22"/>
            <w:lang w:val="en-US"/>
          </w:rPr>
          <w:delText xml:space="preserve">are </w:delText>
        </w:r>
      </w:del>
      <w:del w:id="4" w:author="Kyoung Jae Won" w:date="2020-05-12T08:01:00Z">
        <w:r w:rsidRPr="00F4643C" w:rsidDel="00782693">
          <w:rPr>
            <w:color w:val="000000"/>
            <w:sz w:val="22"/>
            <w:szCs w:val="22"/>
            <w:lang w:val="en-US"/>
          </w:rPr>
          <w:delText xml:space="preserve">examined in </w:delText>
        </w:r>
      </w:del>
      <w:r w:rsidRPr="00F4643C">
        <w:rPr>
          <w:color w:val="000000"/>
          <w:sz w:val="22"/>
          <w:szCs w:val="22"/>
          <w:lang w:val="en-US"/>
        </w:rPr>
        <w:t xml:space="preserve">two </w:t>
      </w:r>
      <w:del w:id="5" w:author="Kyoung Jae Won" w:date="2020-05-12T08:01:00Z">
        <w:r w:rsidRPr="00F4643C" w:rsidDel="00782693">
          <w:rPr>
            <w:color w:val="000000"/>
            <w:sz w:val="22"/>
            <w:szCs w:val="22"/>
            <w:lang w:val="en-US"/>
          </w:rPr>
          <w:delText xml:space="preserve">dimensions </w:delText>
        </w:r>
      </w:del>
      <w:ins w:id="6" w:author="Kyoung Jae Won" w:date="2020-05-12T08:01:00Z">
        <w:r w:rsidR="00782693">
          <w:rPr>
            <w:color w:val="000000"/>
            <w:sz w:val="22"/>
            <w:szCs w:val="22"/>
            <w:lang w:val="en-US"/>
          </w:rPr>
          <w:t>markers</w:t>
        </w:r>
        <w:r w:rsidR="00782693" w:rsidRPr="00F4643C">
          <w:rPr>
            <w:color w:val="000000"/>
            <w:sz w:val="22"/>
            <w:szCs w:val="22"/>
            <w:lang w:val="en-US"/>
          </w:rPr>
          <w:t xml:space="preserve"> </w:t>
        </w:r>
        <w:r w:rsidR="00782693">
          <w:rPr>
            <w:color w:val="000000"/>
            <w:sz w:val="22"/>
            <w:szCs w:val="22"/>
            <w:lang w:val="en-US"/>
          </w:rPr>
          <w:t xml:space="preserve">have been examined </w:t>
        </w:r>
      </w:ins>
      <w:r w:rsidRPr="00F4643C">
        <w:rPr>
          <w:color w:val="000000"/>
          <w:sz w:val="22"/>
          <w:szCs w:val="22"/>
          <w:lang w:val="en-US"/>
        </w:rPr>
        <w:t>at a time</w:t>
      </w:r>
      <w:ins w:id="7" w:author="Kyoung Jae Won" w:date="2020-05-12T08:01:00Z">
        <w:r w:rsidR="00782693">
          <w:rPr>
            <w:color w:val="000000"/>
            <w:sz w:val="22"/>
            <w:szCs w:val="22"/>
            <w:lang w:val="en-US"/>
          </w:rPr>
          <w:t xml:space="preserve"> </w:t>
        </w:r>
      </w:ins>
      <w:ins w:id="8" w:author="Kyoung Jae Won" w:date="2020-05-12T08:02:00Z">
        <w:r w:rsidR="00782693">
          <w:rPr>
            <w:color w:val="000000"/>
            <w:sz w:val="22"/>
            <w:szCs w:val="22"/>
            <w:lang w:val="en-US"/>
          </w:rPr>
          <w:t>for</w:t>
        </w:r>
      </w:ins>
      <w:ins w:id="9" w:author="Kyoung Jae Won" w:date="2020-05-12T08:01:00Z">
        <w:r w:rsidR="00782693">
          <w:rPr>
            <w:color w:val="000000"/>
            <w:sz w:val="22"/>
            <w:szCs w:val="22"/>
            <w:lang w:val="en-US"/>
          </w:rPr>
          <w:t xml:space="preserve"> flow</w:t>
        </w:r>
      </w:ins>
      <w:ins w:id="10" w:author="Kyoung Jae Won" w:date="2020-05-12T08:02:00Z">
        <w:r w:rsidR="00782693">
          <w:rPr>
            <w:color w:val="000000"/>
            <w:sz w:val="22"/>
            <w:szCs w:val="22"/>
            <w:lang w:val="en-US"/>
          </w:rPr>
          <w:t xml:space="preserve"> </w:t>
        </w:r>
      </w:ins>
      <w:ins w:id="11" w:author="Kyoung Jae Won" w:date="2020-05-12T08:01:00Z">
        <w:r w:rsidR="00782693">
          <w:rPr>
            <w:color w:val="000000"/>
            <w:sz w:val="22"/>
            <w:szCs w:val="22"/>
            <w:lang w:val="en-US"/>
          </w:rPr>
          <w:t>cytometry</w:t>
        </w:r>
        <w:r w:rsidR="00782693" w:rsidRPr="00F4643C">
          <w:rPr>
            <w:color w:val="000000"/>
            <w:sz w:val="22"/>
            <w:szCs w:val="22"/>
            <w:lang w:val="en-US"/>
          </w:rPr>
          <w:t xml:space="preserve"> data</w:t>
        </w:r>
      </w:ins>
      <w:r w:rsidRPr="00F4643C">
        <w:rPr>
          <w:color w:val="000000"/>
          <w:sz w:val="22"/>
          <w:szCs w:val="22"/>
          <w:lang w:val="en-US"/>
        </w:rPr>
        <w:t xml:space="preserve">. However, as the number of parameters increases, the number of possible dimension pairs rapidly becomes overwhelming. In practice, several dimension pairs are left unexplored and as such valuable information is lost. In addition, biologically meaningful multivariate relationships may not be distinguishable in two dimensions. </w:t>
      </w:r>
    </w:p>
    <w:p w14:paraId="73A7D598" w14:textId="77777777" w:rsidR="00D612E3" w:rsidRDefault="00F4643C" w:rsidP="00C20800">
      <w:pPr>
        <w:jc w:val="both"/>
        <w:rPr>
          <w:ins w:id="12" w:author="Kyoung Jae Won" w:date="2020-05-12T08:53:00Z"/>
          <w:color w:val="000000"/>
          <w:sz w:val="22"/>
          <w:szCs w:val="22"/>
          <w:lang w:val="en-US"/>
        </w:rPr>
      </w:pPr>
      <w:r>
        <w:rPr>
          <w:color w:val="000000"/>
          <w:sz w:val="22"/>
          <w:szCs w:val="22"/>
          <w:lang w:val="en-US"/>
        </w:rPr>
        <w:t xml:space="preserve">   </w:t>
      </w:r>
    </w:p>
    <w:p w14:paraId="2ECB699B" w14:textId="3D28A6CE" w:rsidR="00D612E3" w:rsidRDefault="00F4643C" w:rsidP="00D612E3">
      <w:pPr>
        <w:ind w:firstLine="720"/>
        <w:jc w:val="both"/>
        <w:rPr>
          <w:ins w:id="13" w:author="Kyoung Jae Won" w:date="2020-05-12T09:04:00Z"/>
          <w:color w:val="000000"/>
          <w:sz w:val="22"/>
          <w:szCs w:val="22"/>
          <w:lang w:val="en-US"/>
        </w:rPr>
      </w:pPr>
      <w:del w:id="14" w:author="Kyoung Jae Won" w:date="2020-05-12T08:15:00Z">
        <w:r w:rsidRPr="00F4643C" w:rsidDel="00561FEF">
          <w:rPr>
            <w:color w:val="000000"/>
            <w:sz w:val="22"/>
            <w:szCs w:val="22"/>
            <w:lang w:val="en-US"/>
          </w:rPr>
          <w:delText xml:space="preserve">Several </w:delText>
        </w:r>
      </w:del>
      <w:del w:id="15" w:author="Kyoung Jae Won" w:date="2020-05-12T08:05:00Z">
        <w:r w:rsidRPr="00F4643C" w:rsidDel="00782693">
          <w:rPr>
            <w:color w:val="000000"/>
            <w:sz w:val="22"/>
            <w:szCs w:val="22"/>
            <w:lang w:val="en-US"/>
          </w:rPr>
          <w:delText xml:space="preserve">valuable </w:delText>
        </w:r>
      </w:del>
      <w:del w:id="16" w:author="Kyoung Jae Won" w:date="2020-05-12T08:15:00Z">
        <w:r w:rsidRPr="00F4643C" w:rsidDel="00561FEF">
          <w:rPr>
            <w:color w:val="000000"/>
            <w:sz w:val="22"/>
            <w:szCs w:val="22"/>
            <w:lang w:val="en-US"/>
          </w:rPr>
          <w:delText>c</w:delText>
        </w:r>
      </w:del>
      <w:ins w:id="17" w:author="Kyoung Jae Won" w:date="2020-05-12T08:15:00Z">
        <w:r w:rsidR="00561FEF">
          <w:rPr>
            <w:color w:val="000000"/>
            <w:sz w:val="22"/>
            <w:szCs w:val="22"/>
            <w:lang w:val="en-US"/>
          </w:rPr>
          <w:t>C</w:t>
        </w:r>
      </w:ins>
      <w:r w:rsidRPr="00F4643C">
        <w:rPr>
          <w:color w:val="000000"/>
          <w:sz w:val="22"/>
          <w:szCs w:val="22"/>
          <w:lang w:val="en-US"/>
        </w:rPr>
        <w:t>omputational tools such as FLOCK</w:t>
      </w:r>
      <w:ins w:id="18" w:author="Kyoung Jae Won" w:date="2020-05-12T08:06:00Z">
        <w:r w:rsidR="00782693">
          <w:rPr>
            <w:color w:val="000000"/>
            <w:sz w:val="22"/>
            <w:szCs w:val="22"/>
            <w:lang w:val="en-US"/>
          </w:rPr>
          <w:t>[ref and for all coming softwares]</w:t>
        </w:r>
      </w:ins>
      <w:r w:rsidRPr="00F4643C">
        <w:rPr>
          <w:color w:val="000000"/>
          <w:sz w:val="22"/>
          <w:szCs w:val="22"/>
          <w:lang w:val="en-US"/>
        </w:rPr>
        <w:t xml:space="preserve">, SPADE and FlowSOM have been developed </w:t>
      </w:r>
      <w:ins w:id="19" w:author="Kyoung Jae Won" w:date="2020-05-12T08:06:00Z">
        <w:r w:rsidR="00782693">
          <w:rPr>
            <w:color w:val="000000"/>
            <w:sz w:val="22"/>
            <w:szCs w:val="22"/>
            <w:lang w:val="en-US"/>
          </w:rPr>
          <w:t xml:space="preserve">for </w:t>
        </w:r>
      </w:ins>
      <w:ins w:id="20" w:author="Kyoung Jae Won" w:date="2020-05-12T08:07:00Z">
        <w:r w:rsidR="00782693">
          <w:rPr>
            <w:color w:val="000000"/>
            <w:sz w:val="22"/>
            <w:szCs w:val="22"/>
            <w:lang w:val="en-US"/>
          </w:rPr>
          <w:t xml:space="preserve">multi-dimensional flow cytometry data </w:t>
        </w:r>
      </w:ins>
      <w:r w:rsidRPr="00F4643C">
        <w:rPr>
          <w:color w:val="000000"/>
          <w:sz w:val="22"/>
          <w:szCs w:val="22"/>
          <w:lang w:val="en-US"/>
        </w:rPr>
        <w:t xml:space="preserve">to address these problems. However, </w:t>
      </w:r>
      <w:ins w:id="21" w:author="Kyoung Jae Won" w:date="2020-05-12T08:10:00Z">
        <w:r w:rsidR="00561FEF">
          <w:rPr>
            <w:color w:val="000000"/>
            <w:sz w:val="22"/>
            <w:szCs w:val="22"/>
            <w:lang w:val="en-US"/>
          </w:rPr>
          <w:t>the</w:t>
        </w:r>
      </w:ins>
      <w:ins w:id="22" w:author="Kyoung Jae Won" w:date="2020-05-12T08:16:00Z">
        <w:r w:rsidR="00561FEF">
          <w:rPr>
            <w:color w:val="000000"/>
            <w:sz w:val="22"/>
            <w:szCs w:val="22"/>
            <w:lang w:val="en-US"/>
          </w:rPr>
          <w:t xml:space="preserve">y focused on </w:t>
        </w:r>
      </w:ins>
      <w:ins w:id="23" w:author="Kyoung Jae Won" w:date="2020-05-12T08:17:00Z">
        <w:r w:rsidR="00C20800">
          <w:rPr>
            <w:color w:val="000000"/>
            <w:sz w:val="22"/>
            <w:szCs w:val="22"/>
            <w:lang w:val="en-US"/>
          </w:rPr>
          <w:t xml:space="preserve">the </w:t>
        </w:r>
      </w:ins>
      <w:del w:id="24" w:author="Kyoung Jae Won" w:date="2020-05-12T08:17:00Z">
        <w:r w:rsidRPr="00F4643C" w:rsidDel="00561FEF">
          <w:rPr>
            <w:color w:val="000000"/>
            <w:sz w:val="22"/>
            <w:szCs w:val="22"/>
            <w:lang w:val="en-US"/>
          </w:rPr>
          <w:delText xml:space="preserve">while these approaches are powerful for analyzing the makeup of </w:delText>
        </w:r>
        <w:r w:rsidRPr="00F4643C" w:rsidDel="00C20800">
          <w:rPr>
            <w:color w:val="000000"/>
            <w:sz w:val="22"/>
            <w:szCs w:val="22"/>
            <w:lang w:val="en-US"/>
          </w:rPr>
          <w:delText xml:space="preserve">cell populations and their </w:delText>
        </w:r>
      </w:del>
      <w:r w:rsidRPr="00F4643C">
        <w:rPr>
          <w:color w:val="000000"/>
          <w:sz w:val="22"/>
          <w:szCs w:val="22"/>
          <w:lang w:val="en-US"/>
        </w:rPr>
        <w:t xml:space="preserve">relational hierarchies </w:t>
      </w:r>
      <w:ins w:id="25" w:author="Kyoung Jae Won" w:date="2020-05-12T08:17:00Z">
        <w:r w:rsidR="00C20800">
          <w:rPr>
            <w:color w:val="000000"/>
            <w:sz w:val="22"/>
            <w:szCs w:val="22"/>
            <w:lang w:val="en-US"/>
          </w:rPr>
          <w:t xml:space="preserve">of cells </w:t>
        </w:r>
      </w:ins>
      <w:r w:rsidRPr="00F4643C">
        <w:rPr>
          <w:color w:val="000000"/>
          <w:sz w:val="22"/>
          <w:szCs w:val="22"/>
          <w:lang w:val="en-US"/>
        </w:rPr>
        <w:t>within individual samples</w:t>
      </w:r>
      <w:ins w:id="26" w:author="Kyoung Jae Won" w:date="2020-05-12T08:18:00Z">
        <w:r w:rsidR="00C20800">
          <w:rPr>
            <w:color w:val="000000"/>
            <w:sz w:val="22"/>
            <w:szCs w:val="22"/>
            <w:lang w:val="en-US"/>
          </w:rPr>
          <w:t xml:space="preserve"> </w:t>
        </w:r>
        <w:r w:rsidR="00C20800" w:rsidRPr="00C20800">
          <w:rPr>
            <w:color w:val="000000"/>
            <w:sz w:val="22"/>
            <w:szCs w:val="22"/>
            <w:highlight w:val="yellow"/>
            <w:lang w:val="en-US"/>
            <w:rPrChange w:id="27" w:author="Kyoung Jae Won" w:date="2020-05-12T08:18:00Z">
              <w:rPr>
                <w:color w:val="000000"/>
                <w:sz w:val="22"/>
                <w:szCs w:val="22"/>
                <w:lang w:val="en-US"/>
              </w:rPr>
            </w:rPrChange>
          </w:rPr>
          <w:t>(right?</w:t>
        </w:r>
        <w:r w:rsidR="00C20800">
          <w:rPr>
            <w:color w:val="000000"/>
            <w:sz w:val="22"/>
            <w:szCs w:val="22"/>
            <w:highlight w:val="yellow"/>
            <w:lang w:val="en-US"/>
          </w:rPr>
          <w:t xml:space="preserve"> We have to be very careful for this sentence</w:t>
        </w:r>
        <w:r w:rsidR="00C20800" w:rsidRPr="00C20800">
          <w:rPr>
            <w:color w:val="000000"/>
            <w:sz w:val="22"/>
            <w:szCs w:val="22"/>
            <w:highlight w:val="yellow"/>
            <w:lang w:val="en-US"/>
            <w:rPrChange w:id="28" w:author="Kyoung Jae Won" w:date="2020-05-12T08:18:00Z">
              <w:rPr>
                <w:color w:val="000000"/>
                <w:sz w:val="22"/>
                <w:szCs w:val="22"/>
                <w:lang w:val="en-US"/>
              </w:rPr>
            </w:rPrChange>
          </w:rPr>
          <w:t>)</w:t>
        </w:r>
        <w:r w:rsidR="00C20800">
          <w:rPr>
            <w:color w:val="000000"/>
            <w:sz w:val="22"/>
            <w:szCs w:val="22"/>
            <w:lang w:val="en-US"/>
          </w:rPr>
          <w:t xml:space="preserve">. </w:t>
        </w:r>
      </w:ins>
      <w:ins w:id="29" w:author="Kyoung Jae Won" w:date="2020-05-12T08:54:00Z">
        <w:r w:rsidR="00D612E3">
          <w:rPr>
            <w:color w:val="000000"/>
            <w:sz w:val="22"/>
            <w:szCs w:val="22"/>
            <w:lang w:val="en-US"/>
          </w:rPr>
          <w:t>As the number of data increase</w:t>
        </w:r>
      </w:ins>
      <w:ins w:id="30" w:author="Kyoung Jae Won" w:date="2020-05-12T08:55:00Z">
        <w:r w:rsidR="00D612E3">
          <w:rPr>
            <w:color w:val="000000"/>
            <w:sz w:val="22"/>
            <w:szCs w:val="22"/>
            <w:lang w:val="en-US"/>
          </w:rPr>
          <w:t>s</w:t>
        </w:r>
        <w:r w:rsidR="006C0D74">
          <w:rPr>
            <w:color w:val="000000"/>
            <w:sz w:val="22"/>
            <w:szCs w:val="22"/>
            <w:lang w:val="en-US"/>
          </w:rPr>
          <w:t>, the demand for comparing among samples ha</w:t>
        </w:r>
      </w:ins>
      <w:ins w:id="31" w:author="Kyoung Jae Won" w:date="2020-05-12T08:56:00Z">
        <w:r w:rsidR="006C0D74">
          <w:rPr>
            <w:color w:val="000000"/>
            <w:sz w:val="22"/>
            <w:szCs w:val="22"/>
            <w:lang w:val="en-US"/>
          </w:rPr>
          <w:t xml:space="preserve">s risen. </w:t>
        </w:r>
      </w:ins>
      <w:ins w:id="32" w:author="Kyoung Jae Won" w:date="2020-05-12T08:23:00Z">
        <w:r w:rsidR="00C20800">
          <w:rPr>
            <w:color w:val="000000"/>
            <w:sz w:val="22"/>
            <w:szCs w:val="22"/>
            <w:lang w:val="en-US"/>
          </w:rPr>
          <w:t xml:space="preserve">PhenoGraph and CITRUS enabled </w:t>
        </w:r>
      </w:ins>
      <w:ins w:id="33" w:author="Kyoung Jae Won" w:date="2020-05-12T08:24:00Z">
        <w:r w:rsidR="00C20800">
          <w:rPr>
            <w:color w:val="000000"/>
            <w:sz w:val="22"/>
            <w:szCs w:val="22"/>
            <w:lang w:val="en-US"/>
          </w:rPr>
          <w:t xml:space="preserve">comparison across </w:t>
        </w:r>
      </w:ins>
      <w:del w:id="34" w:author="Kyoung Jae Won" w:date="2020-05-12T08:23:00Z">
        <w:r w:rsidRPr="00F4643C" w:rsidDel="00C20800">
          <w:rPr>
            <w:color w:val="000000"/>
            <w:sz w:val="22"/>
            <w:szCs w:val="22"/>
            <w:lang w:val="en-US"/>
          </w:rPr>
          <w:delText xml:space="preserve">, they are not immediately applicable to </w:delText>
        </w:r>
      </w:del>
      <w:r w:rsidRPr="00F4643C">
        <w:rPr>
          <w:color w:val="000000"/>
          <w:sz w:val="22"/>
          <w:szCs w:val="22"/>
          <w:lang w:val="en-US"/>
        </w:rPr>
        <w:t>multiple</w:t>
      </w:r>
      <w:ins w:id="35" w:author="Kyoung Jae Won" w:date="2020-05-12T08:24:00Z">
        <w:r w:rsidR="00C20800">
          <w:rPr>
            <w:color w:val="000000"/>
            <w:sz w:val="22"/>
            <w:szCs w:val="22"/>
            <w:lang w:val="en-US"/>
          </w:rPr>
          <w:t xml:space="preserve"> </w:t>
        </w:r>
      </w:ins>
      <w:del w:id="36" w:author="Kyoung Jae Won" w:date="2020-05-12T08:24:00Z">
        <w:r w:rsidRPr="00F4643C" w:rsidDel="00C20800">
          <w:rPr>
            <w:color w:val="000000"/>
            <w:sz w:val="22"/>
            <w:szCs w:val="22"/>
            <w:lang w:val="en-US"/>
          </w:rPr>
          <w:delText>-</w:delText>
        </w:r>
      </w:del>
      <w:r w:rsidRPr="00F4643C">
        <w:rPr>
          <w:color w:val="000000"/>
          <w:sz w:val="22"/>
          <w:szCs w:val="22"/>
          <w:lang w:val="en-US"/>
        </w:rPr>
        <w:t>sample</w:t>
      </w:r>
      <w:ins w:id="37" w:author="Kyoung Jae Won" w:date="2020-05-12T08:24:00Z">
        <w:r w:rsidR="00C20800">
          <w:rPr>
            <w:color w:val="000000"/>
            <w:sz w:val="22"/>
            <w:szCs w:val="22"/>
            <w:lang w:val="en-US"/>
          </w:rPr>
          <w:t>s to build relational hierarchy</w:t>
        </w:r>
      </w:ins>
      <w:ins w:id="38" w:author="Kyoung Jae Won" w:date="2020-05-12T08:54:00Z">
        <w:r w:rsidR="00D612E3">
          <w:rPr>
            <w:color w:val="000000"/>
            <w:sz w:val="22"/>
            <w:szCs w:val="22"/>
            <w:lang w:val="en-US"/>
          </w:rPr>
          <w:t xml:space="preserve"> among them</w:t>
        </w:r>
      </w:ins>
      <w:ins w:id="39" w:author="Kyoung Jae Won" w:date="2020-05-12T08:24:00Z">
        <w:r w:rsidR="00C20800">
          <w:rPr>
            <w:color w:val="000000"/>
            <w:sz w:val="22"/>
            <w:szCs w:val="22"/>
            <w:lang w:val="en-US"/>
          </w:rPr>
          <w:t xml:space="preserve">. </w:t>
        </w:r>
      </w:ins>
      <w:del w:id="40" w:author="Kyoung Jae Won" w:date="2020-05-12T08:24:00Z">
        <w:r w:rsidRPr="00F4643C" w:rsidDel="00C20800">
          <w:rPr>
            <w:color w:val="000000"/>
            <w:sz w:val="22"/>
            <w:szCs w:val="22"/>
            <w:lang w:val="en-US"/>
          </w:rPr>
          <w:delText xml:space="preserve"> comparisons. For this purpose, applications like PhenoGraph and CITRUS are available. </w:delText>
        </w:r>
      </w:del>
      <w:del w:id="41" w:author="Kyoung Jae Won" w:date="2020-05-12T08:25:00Z">
        <w:r w:rsidRPr="00F4643C" w:rsidDel="00C20800">
          <w:rPr>
            <w:color w:val="000000"/>
            <w:sz w:val="22"/>
            <w:szCs w:val="22"/>
            <w:lang w:val="en-US"/>
          </w:rPr>
          <w:delText>However, t</w:delText>
        </w:r>
      </w:del>
      <w:ins w:id="42" w:author="Kyoung Jae Won" w:date="2020-05-12T08:25:00Z">
        <w:r w:rsidR="00C20800">
          <w:rPr>
            <w:color w:val="000000"/>
            <w:sz w:val="22"/>
            <w:szCs w:val="22"/>
            <w:lang w:val="en-US"/>
          </w:rPr>
          <w:t>T</w:t>
        </w:r>
      </w:ins>
      <w:r w:rsidRPr="00F4643C">
        <w:rPr>
          <w:color w:val="000000"/>
          <w:sz w:val="22"/>
          <w:szCs w:val="22"/>
          <w:lang w:val="en-US"/>
        </w:rPr>
        <w:t xml:space="preserve">hese approaches, </w:t>
      </w:r>
      <w:ins w:id="43" w:author="Kyoung Jae Won" w:date="2020-05-12T08:25:00Z">
        <w:r w:rsidR="00C20800">
          <w:rPr>
            <w:color w:val="000000"/>
            <w:sz w:val="22"/>
            <w:szCs w:val="22"/>
            <w:lang w:val="en-US"/>
          </w:rPr>
          <w:t xml:space="preserve">however, </w:t>
        </w:r>
      </w:ins>
      <w:ins w:id="44" w:author="Kyoung Jae Won" w:date="2020-05-12T08:26:00Z">
        <w:r w:rsidR="00C20800">
          <w:rPr>
            <w:color w:val="000000"/>
            <w:sz w:val="22"/>
            <w:szCs w:val="22"/>
            <w:lang w:val="en-US"/>
          </w:rPr>
          <w:t xml:space="preserve">loses single-cell resolution of the data </w:t>
        </w:r>
        <w:r w:rsidR="00C20800" w:rsidRPr="00F4643C">
          <w:rPr>
            <w:color w:val="000000"/>
            <w:sz w:val="22"/>
            <w:szCs w:val="22"/>
            <w:lang w:val="en-US"/>
          </w:rPr>
          <w:t xml:space="preserve">by </w:t>
        </w:r>
      </w:ins>
      <w:ins w:id="45" w:author="Kyoung Jae Won" w:date="2020-05-12T08:28:00Z">
        <w:r w:rsidR="00D05492">
          <w:rPr>
            <w:color w:val="000000"/>
            <w:sz w:val="22"/>
            <w:szCs w:val="22"/>
            <w:lang w:val="en-US"/>
          </w:rPr>
          <w:t xml:space="preserve">simply </w:t>
        </w:r>
      </w:ins>
      <w:ins w:id="46" w:author="Kyoung Jae Won" w:date="2020-05-12T08:27:00Z">
        <w:r w:rsidR="00D05492">
          <w:rPr>
            <w:color w:val="000000"/>
            <w:sz w:val="22"/>
            <w:szCs w:val="22"/>
            <w:lang w:val="en-US"/>
          </w:rPr>
          <w:t>comp</w:t>
        </w:r>
      </w:ins>
      <w:ins w:id="47" w:author="Kyoung Jae Won" w:date="2020-05-12T08:28:00Z">
        <w:r w:rsidR="00D05492">
          <w:rPr>
            <w:color w:val="000000"/>
            <w:sz w:val="22"/>
            <w:szCs w:val="22"/>
            <w:lang w:val="en-US"/>
          </w:rPr>
          <w:t>aring the</w:t>
        </w:r>
      </w:ins>
      <w:ins w:id="48" w:author="Kyoung Jae Won" w:date="2020-05-12T08:27:00Z">
        <w:r w:rsidR="00C20800">
          <w:rPr>
            <w:color w:val="000000"/>
            <w:sz w:val="22"/>
            <w:szCs w:val="22"/>
            <w:lang w:val="en-US"/>
          </w:rPr>
          <w:t xml:space="preserve"> </w:t>
        </w:r>
      </w:ins>
      <w:ins w:id="49" w:author="Kyoung Jae Won" w:date="2020-05-12T08:26:00Z">
        <w:r w:rsidR="00C20800" w:rsidRPr="00F4643C">
          <w:rPr>
            <w:color w:val="000000"/>
            <w:sz w:val="22"/>
            <w:szCs w:val="22"/>
            <w:lang w:val="en-US"/>
          </w:rPr>
          <w:t xml:space="preserve">centroids </w:t>
        </w:r>
      </w:ins>
      <w:ins w:id="50" w:author="Kyoung Jae Won" w:date="2020-05-12T08:28:00Z">
        <w:r w:rsidR="00D05492">
          <w:rPr>
            <w:color w:val="000000"/>
            <w:sz w:val="22"/>
            <w:szCs w:val="22"/>
            <w:lang w:val="en-US"/>
          </w:rPr>
          <w:t>of</w:t>
        </w:r>
      </w:ins>
      <w:ins w:id="51" w:author="Kyoung Jae Won" w:date="2020-05-12T08:26:00Z">
        <w:r w:rsidR="00C20800" w:rsidRPr="00F4643C">
          <w:rPr>
            <w:color w:val="000000"/>
            <w:sz w:val="22"/>
            <w:szCs w:val="22"/>
            <w:lang w:val="en-US"/>
          </w:rPr>
          <w:t xml:space="preserve"> </w:t>
        </w:r>
      </w:ins>
      <w:ins w:id="52" w:author="Kyoung Jae Won" w:date="2020-05-12T08:27:00Z">
        <w:r w:rsidR="00D05492">
          <w:rPr>
            <w:color w:val="000000"/>
            <w:sz w:val="22"/>
            <w:szCs w:val="22"/>
            <w:lang w:val="en-US"/>
          </w:rPr>
          <w:t>the identified</w:t>
        </w:r>
      </w:ins>
      <w:ins w:id="53" w:author="Kyoung Jae Won" w:date="2020-05-12T08:26:00Z">
        <w:r w:rsidR="00C20800" w:rsidRPr="00F4643C">
          <w:rPr>
            <w:color w:val="000000"/>
            <w:sz w:val="22"/>
            <w:szCs w:val="22"/>
            <w:lang w:val="en-US"/>
          </w:rPr>
          <w:t xml:space="preserve"> clusters</w:t>
        </w:r>
      </w:ins>
      <w:ins w:id="54" w:author="Kyoung Jae Won" w:date="2020-05-12T08:45:00Z">
        <w:r w:rsidR="00D612E3">
          <w:rPr>
            <w:color w:val="000000"/>
            <w:sz w:val="22"/>
            <w:szCs w:val="22"/>
            <w:lang w:val="en-US"/>
          </w:rPr>
          <w:t xml:space="preserve"> among samples</w:t>
        </w:r>
      </w:ins>
      <w:ins w:id="55" w:author="Kyoung Jae Won" w:date="2020-05-12T08:26:00Z">
        <w:r w:rsidR="00C20800" w:rsidRPr="00F4643C">
          <w:rPr>
            <w:color w:val="000000"/>
            <w:sz w:val="22"/>
            <w:szCs w:val="22"/>
            <w:lang w:val="en-US"/>
          </w:rPr>
          <w:t>.</w:t>
        </w:r>
      </w:ins>
      <w:ins w:id="56" w:author="Kyoung Jae Won" w:date="2020-05-12T08:28:00Z">
        <w:r w:rsidR="00D05492">
          <w:rPr>
            <w:color w:val="000000"/>
            <w:sz w:val="22"/>
            <w:szCs w:val="22"/>
            <w:lang w:val="en-US"/>
          </w:rPr>
          <w:t xml:space="preserve"> </w:t>
        </w:r>
      </w:ins>
      <w:ins w:id="57" w:author="Kyoung Jae Won" w:date="2020-05-12T08:46:00Z">
        <w:r w:rsidR="00D612E3">
          <w:rPr>
            <w:color w:val="000000"/>
            <w:sz w:val="22"/>
            <w:szCs w:val="22"/>
            <w:lang w:val="en-US"/>
          </w:rPr>
          <w:t xml:space="preserve">Moreover, </w:t>
        </w:r>
      </w:ins>
      <w:ins w:id="58" w:author="Kyoung Jae Won" w:date="2020-05-12T08:47:00Z">
        <w:r w:rsidR="00D612E3">
          <w:rPr>
            <w:color w:val="000000"/>
            <w:sz w:val="22"/>
            <w:szCs w:val="22"/>
            <w:lang w:val="en-US"/>
          </w:rPr>
          <w:t>obtaining centroid and c</w:t>
        </w:r>
      </w:ins>
      <w:ins w:id="59" w:author="Kyoung Jae Won" w:date="2020-05-12T08:48:00Z">
        <w:r w:rsidR="00D612E3">
          <w:rPr>
            <w:color w:val="000000"/>
            <w:sz w:val="22"/>
            <w:szCs w:val="22"/>
            <w:lang w:val="en-US"/>
          </w:rPr>
          <w:t xml:space="preserve">lustering them </w:t>
        </w:r>
      </w:ins>
      <w:ins w:id="60" w:author="Kyoung Jae Won" w:date="2020-05-12T08:47:00Z">
        <w:r w:rsidR="00D612E3">
          <w:rPr>
            <w:color w:val="000000"/>
            <w:sz w:val="22"/>
            <w:szCs w:val="22"/>
            <w:lang w:val="en-US"/>
          </w:rPr>
          <w:t>still requires human</w:t>
        </w:r>
      </w:ins>
      <w:ins w:id="61" w:author="Kyoung Jae Won" w:date="2020-05-12T08:48:00Z">
        <w:r w:rsidR="00D612E3">
          <w:rPr>
            <w:color w:val="000000"/>
            <w:sz w:val="22"/>
            <w:szCs w:val="22"/>
            <w:lang w:val="en-US"/>
          </w:rPr>
          <w:t xml:space="preserve">-intervention. </w:t>
        </w:r>
      </w:ins>
      <w:ins w:id="62" w:author="Kyoung Jae Won" w:date="2020-05-12T08:57:00Z">
        <w:r w:rsidR="006C0D74">
          <w:rPr>
            <w:color w:val="000000"/>
            <w:sz w:val="22"/>
            <w:szCs w:val="22"/>
            <w:lang w:val="en-US"/>
          </w:rPr>
          <w:t xml:space="preserve">Tools developed for single cell RNAseq (scRNAseq) data such as Seurat </w:t>
        </w:r>
      </w:ins>
      <w:ins w:id="63" w:author="Kyoung Jae Won" w:date="2020-05-12T08:58:00Z">
        <w:r w:rsidR="006C0D74">
          <w:rPr>
            <w:color w:val="000000"/>
            <w:sz w:val="22"/>
            <w:szCs w:val="22"/>
            <w:lang w:val="en-US"/>
          </w:rPr>
          <w:t xml:space="preserve">equip with sophisticated algorithm to use transcriptome of </w:t>
        </w:r>
      </w:ins>
      <w:ins w:id="64" w:author="Kyoung Jae Won" w:date="2020-05-12T08:59:00Z">
        <w:r w:rsidR="006C0D74">
          <w:rPr>
            <w:color w:val="000000"/>
            <w:sz w:val="22"/>
            <w:szCs w:val="22"/>
            <w:lang w:val="en-US"/>
          </w:rPr>
          <w:t xml:space="preserve">individual cells. However, they also are suitable for </w:t>
        </w:r>
      </w:ins>
      <w:ins w:id="65" w:author="Kyoung Jae Won" w:date="2020-05-12T09:00:00Z">
        <w:r w:rsidR="006C0D74">
          <w:rPr>
            <w:color w:val="000000"/>
            <w:sz w:val="22"/>
            <w:szCs w:val="22"/>
            <w:lang w:val="en-US"/>
          </w:rPr>
          <w:t xml:space="preserve">finding </w:t>
        </w:r>
      </w:ins>
      <w:ins w:id="66" w:author="Kyoung Jae Won" w:date="2020-05-12T09:01:00Z">
        <w:r w:rsidR="006C0D74">
          <w:rPr>
            <w:color w:val="000000"/>
            <w:sz w:val="22"/>
            <w:szCs w:val="22"/>
            <w:lang w:val="en-US"/>
          </w:rPr>
          <w:t>relationships</w:t>
        </w:r>
      </w:ins>
      <w:ins w:id="67" w:author="Kyoung Jae Won" w:date="2020-05-12T09:00:00Z">
        <w:r w:rsidR="006C0D74">
          <w:rPr>
            <w:color w:val="000000"/>
            <w:sz w:val="22"/>
            <w:szCs w:val="22"/>
            <w:lang w:val="en-US"/>
          </w:rPr>
          <w:t xml:space="preserve"> across hundreds of flow cytometry data.</w:t>
        </w:r>
      </w:ins>
    </w:p>
    <w:p w14:paraId="771FB74C" w14:textId="77777777" w:rsidR="008777BD" w:rsidRDefault="008777BD">
      <w:pPr>
        <w:jc w:val="both"/>
        <w:rPr>
          <w:ins w:id="68" w:author="Kyoung Jae Won" w:date="2020-05-12T09:08:00Z"/>
          <w:color w:val="000000"/>
          <w:sz w:val="22"/>
          <w:szCs w:val="22"/>
          <w:lang w:val="en-US"/>
        </w:rPr>
        <w:pPrChange w:id="69" w:author="Kyoung Jae Won" w:date="2020-05-12T09:09:00Z">
          <w:pPr>
            <w:ind w:firstLine="720"/>
            <w:jc w:val="both"/>
          </w:pPr>
        </w:pPrChange>
      </w:pPr>
      <w:ins w:id="70" w:author="Kyoung Jae Won" w:date="2020-05-12T09:05:00Z">
        <w:r>
          <w:rPr>
            <w:color w:val="000000"/>
            <w:sz w:val="22"/>
            <w:szCs w:val="22"/>
            <w:lang w:val="en-US"/>
          </w:rPr>
          <w:t xml:space="preserve">An automated pipeline to integrate flow cytometry data </w:t>
        </w:r>
      </w:ins>
      <w:ins w:id="71" w:author="Kyoung Jae Won" w:date="2020-05-12T09:06:00Z">
        <w:r>
          <w:rPr>
            <w:color w:val="000000"/>
            <w:sz w:val="22"/>
            <w:szCs w:val="22"/>
            <w:lang w:val="en-US"/>
          </w:rPr>
          <w:t xml:space="preserve">and find their relationships </w:t>
        </w:r>
      </w:ins>
      <w:ins w:id="72" w:author="Kyoung Jae Won" w:date="2020-05-12T09:05:00Z">
        <w:r>
          <w:rPr>
            <w:color w:val="000000"/>
            <w:sz w:val="22"/>
            <w:szCs w:val="22"/>
            <w:lang w:val="en-US"/>
          </w:rPr>
          <w:t>will be highly useful.</w:t>
        </w:r>
      </w:ins>
      <w:ins w:id="73" w:author="Kyoung Jae Won" w:date="2020-05-12T09:07:00Z">
        <w:r>
          <w:rPr>
            <w:color w:val="000000"/>
            <w:sz w:val="22"/>
            <w:szCs w:val="22"/>
            <w:lang w:val="en-US"/>
          </w:rPr>
          <w:t xml:space="preserve"> It is more obvious for recent high-throughput flow cytometry (HTFC) machine</w:t>
        </w:r>
      </w:ins>
      <w:ins w:id="74" w:author="Kyoung Jae Won" w:date="2020-05-12T09:08:00Z">
        <w:r>
          <w:rPr>
            <w:color w:val="000000"/>
            <w:sz w:val="22"/>
            <w:szCs w:val="22"/>
            <w:lang w:val="en-US"/>
          </w:rPr>
          <w:t>s</w:t>
        </w:r>
      </w:ins>
      <w:ins w:id="75" w:author="Kyoung Jae Won" w:date="2020-05-12T09:07:00Z">
        <w:r>
          <w:rPr>
            <w:color w:val="000000"/>
            <w:sz w:val="22"/>
            <w:szCs w:val="22"/>
            <w:lang w:val="en-US"/>
          </w:rPr>
          <w:t xml:space="preserve"> where</w:t>
        </w:r>
      </w:ins>
      <w:ins w:id="76" w:author="Kyoung Jae Won" w:date="2020-05-12T09:08:00Z">
        <w:r>
          <w:rPr>
            <w:color w:val="000000"/>
            <w:sz w:val="22"/>
            <w:szCs w:val="22"/>
            <w:lang w:val="en-US"/>
          </w:rPr>
          <w:t xml:space="preserve"> hundreds of flow cytometry data are generated in a plate. </w:t>
        </w:r>
      </w:ins>
    </w:p>
    <w:p w14:paraId="55E1BD06" w14:textId="6BFCC8F6" w:rsidR="00D612E3" w:rsidRDefault="00D612E3" w:rsidP="00C20800">
      <w:pPr>
        <w:jc w:val="both"/>
        <w:rPr>
          <w:ins w:id="77" w:author="Kyoung Jae Won" w:date="2020-05-12T09:12:00Z"/>
          <w:color w:val="000000"/>
          <w:sz w:val="22"/>
          <w:szCs w:val="22"/>
          <w:lang w:val="en-US"/>
        </w:rPr>
      </w:pPr>
    </w:p>
    <w:p w14:paraId="29858FD4" w14:textId="06FEBEB6" w:rsidR="00DC225C" w:rsidRPr="00013C72" w:rsidRDefault="00013C72">
      <w:pPr>
        <w:ind w:firstLine="720"/>
        <w:rPr>
          <w:ins w:id="78" w:author="Kyoung Jae Won" w:date="2020-05-12T09:12:00Z"/>
          <w:sz w:val="22"/>
          <w:szCs w:val="22"/>
          <w:lang w:val="en-US" w:eastAsia="ko-KR"/>
          <w:rPrChange w:id="79" w:author="Kyoung Jae Won" w:date="2020-05-12T09:12:00Z">
            <w:rPr>
              <w:ins w:id="80" w:author="Kyoung Jae Won" w:date="2020-05-12T09:12:00Z"/>
              <w:lang w:eastAsia="ko-KR"/>
            </w:rPr>
          </w:rPrChange>
        </w:rPr>
        <w:pPrChange w:id="81" w:author="Kyoung Jae Won" w:date="2020-05-12T09:12:00Z">
          <w:pPr/>
        </w:pPrChange>
      </w:pPr>
      <w:ins w:id="82" w:author="Kyoung Jae Won" w:date="2020-05-12T09:13:00Z">
        <w:r>
          <w:rPr>
            <w:color w:val="1D1C1D"/>
            <w:sz w:val="22"/>
            <w:szCs w:val="22"/>
            <w:shd w:val="clear" w:color="auto" w:fill="F8F8F8"/>
            <w:lang w:val="en-US" w:eastAsia="ko-KR"/>
          </w:rPr>
          <w:t>A</w:t>
        </w:r>
      </w:ins>
      <w:ins w:id="83" w:author="Kyoung Jae Won" w:date="2020-05-12T09:12:00Z">
        <w:r w:rsidR="00DC225C" w:rsidRPr="00DC225C">
          <w:rPr>
            <w:color w:val="1D1C1D"/>
            <w:sz w:val="22"/>
            <w:szCs w:val="22"/>
            <w:shd w:val="clear" w:color="auto" w:fill="F8F8F8"/>
            <w:lang w:val="en-US" w:eastAsia="ko-KR"/>
            <w:rPrChange w:id="84" w:author="Kyoung Jae Won" w:date="2020-05-12T09:12:00Z">
              <w:rPr>
                <w:rFonts w:ascii="Arial" w:hAnsi="Arial" w:cs="Arial"/>
                <w:color w:val="1D1C1D"/>
                <w:sz w:val="23"/>
                <w:szCs w:val="23"/>
                <w:shd w:val="clear" w:color="auto" w:fill="F8F8F8"/>
                <w:lang w:eastAsia="ko-KR"/>
              </w:rPr>
            </w:rPrChange>
          </w:rPr>
          <w:t xml:space="preserve"> challenge in performing clustering across samples is </w:t>
        </w:r>
        <w:r>
          <w:rPr>
            <w:color w:val="1D1C1D"/>
            <w:sz w:val="22"/>
            <w:szCs w:val="22"/>
            <w:shd w:val="clear" w:color="auto" w:fill="F8F8F8"/>
            <w:lang w:val="en-US" w:eastAsia="ko-KR"/>
          </w:rPr>
          <w:t xml:space="preserve">to </w:t>
        </w:r>
        <w:r w:rsidR="00DC225C" w:rsidRPr="00DC225C">
          <w:rPr>
            <w:color w:val="1D1C1D"/>
            <w:sz w:val="22"/>
            <w:szCs w:val="22"/>
            <w:shd w:val="clear" w:color="auto" w:fill="F8F8F8"/>
            <w:lang w:val="en-US" w:eastAsia="ko-KR"/>
            <w:rPrChange w:id="85" w:author="Kyoung Jae Won" w:date="2020-05-12T09:12:00Z">
              <w:rPr>
                <w:rFonts w:ascii="Arial" w:hAnsi="Arial" w:cs="Arial"/>
                <w:color w:val="1D1C1D"/>
                <w:sz w:val="23"/>
                <w:szCs w:val="23"/>
                <w:shd w:val="clear" w:color="auto" w:fill="F8F8F8"/>
                <w:lang w:eastAsia="ko-KR"/>
              </w:rPr>
            </w:rPrChange>
          </w:rPr>
          <w:t xml:space="preserve">remove the technical noise in each sample, called batch effect. A number of batch effect removal for single cell RNAseq (scRNAseq) data cannot readily be used for flow cytometry data with limited number of fluorescence. </w:t>
        </w:r>
        <w:r w:rsidR="00DC225C" w:rsidRPr="00013C72">
          <w:rPr>
            <w:color w:val="1D1C1D"/>
            <w:sz w:val="22"/>
            <w:szCs w:val="22"/>
            <w:shd w:val="clear" w:color="auto" w:fill="F8F8F8"/>
            <w:lang w:val="en-US" w:eastAsia="ko-KR"/>
            <w:rPrChange w:id="86" w:author="Kyoung Jae Won" w:date="2020-05-12T09:12:00Z">
              <w:rPr>
                <w:rFonts w:ascii="Arial" w:hAnsi="Arial" w:cs="Arial"/>
                <w:color w:val="1D1C1D"/>
                <w:sz w:val="23"/>
                <w:szCs w:val="23"/>
                <w:shd w:val="clear" w:color="auto" w:fill="F8F8F8"/>
                <w:lang w:eastAsia="ko-KR"/>
              </w:rPr>
            </w:rPrChange>
          </w:rPr>
          <w:t>Moreover, common batch effect removal algorithm cannot be applied for hundreds of samples.</w:t>
        </w:r>
      </w:ins>
      <w:ins w:id="87" w:author="Kyoung Jae Won" w:date="2020-05-12T09:38:00Z">
        <w:r w:rsidR="00334491">
          <w:rPr>
            <w:color w:val="1D1C1D"/>
            <w:sz w:val="22"/>
            <w:szCs w:val="22"/>
            <w:shd w:val="clear" w:color="auto" w:fill="F8F8F8"/>
            <w:lang w:val="en-US" w:eastAsia="ko-KR"/>
          </w:rPr>
          <w:t xml:space="preserve"> </w:t>
        </w:r>
      </w:ins>
    </w:p>
    <w:p w14:paraId="5BB66FC4" w14:textId="77777777" w:rsidR="00DC225C" w:rsidRDefault="00DC225C" w:rsidP="00C20800">
      <w:pPr>
        <w:jc w:val="both"/>
        <w:rPr>
          <w:ins w:id="88" w:author="Kyoung Jae Won" w:date="2020-05-12T08:48:00Z"/>
          <w:color w:val="000000"/>
          <w:sz w:val="22"/>
          <w:szCs w:val="22"/>
          <w:lang w:val="en-US"/>
        </w:rPr>
      </w:pPr>
    </w:p>
    <w:p w14:paraId="45E5E69E" w14:textId="4C9F3D7E" w:rsidR="00C20800" w:rsidRDefault="00D612E3" w:rsidP="00C20800">
      <w:pPr>
        <w:jc w:val="both"/>
        <w:rPr>
          <w:ins w:id="89" w:author="Kyoung Jae Won" w:date="2020-05-12T08:25:00Z"/>
          <w:color w:val="000000"/>
          <w:sz w:val="22"/>
          <w:szCs w:val="22"/>
          <w:lang w:val="en-US"/>
        </w:rPr>
      </w:pPr>
      <w:ins w:id="90" w:author="Kyoung Jae Won" w:date="2020-05-12T08:48:00Z">
        <w:r>
          <w:rPr>
            <w:color w:val="000000"/>
            <w:sz w:val="22"/>
            <w:szCs w:val="22"/>
            <w:lang w:val="en-US"/>
          </w:rPr>
          <w:t xml:space="preserve"> </w:t>
        </w:r>
      </w:ins>
      <w:del w:id="91" w:author="Kyoung Jae Won" w:date="2020-05-12T08:26:00Z">
        <w:r w:rsidR="00F4643C" w:rsidRPr="00F4643C" w:rsidDel="00C20800">
          <w:rPr>
            <w:color w:val="000000"/>
            <w:sz w:val="22"/>
            <w:szCs w:val="22"/>
            <w:lang w:val="en-US"/>
          </w:rPr>
          <w:delText>whether automated or not,</w:delText>
        </w:r>
      </w:del>
    </w:p>
    <w:p w14:paraId="5F78D7F5" w14:textId="614005EA" w:rsidR="00F4643C" w:rsidRPr="00F4643C" w:rsidDel="00D612E3" w:rsidRDefault="00F4643C" w:rsidP="00C20800">
      <w:pPr>
        <w:jc w:val="both"/>
        <w:rPr>
          <w:del w:id="92" w:author="Kyoung Jae Won" w:date="2020-05-12T08:49:00Z"/>
          <w:color w:val="000000"/>
          <w:sz w:val="22"/>
          <w:szCs w:val="22"/>
          <w:lang w:val="en-US"/>
        </w:rPr>
      </w:pPr>
      <w:del w:id="93" w:author="Kyoung Jae Won" w:date="2020-05-12T08:49:00Z">
        <w:r w:rsidRPr="00F4643C" w:rsidDel="00D612E3">
          <w:rPr>
            <w:color w:val="000000"/>
            <w:sz w:val="22"/>
            <w:szCs w:val="22"/>
            <w:lang w:val="en-US"/>
          </w:rPr>
          <w:lastRenderedPageBreak/>
          <w:delText xml:space="preserve"> principally cluster cells and examine the average (centroids) of each cluster across multiple samples to form meta-clusters, resulting in the loss of single-cell resolution of the data by assuming centroids are enough to represent heterogeneous clusters. Also, since CITRUS is based on statistical learning, it needs distinct groups of samples like control vs treatment or healthy vs cancer with a minimum of eight samples per group beforehand in order to have enough statistical power to be confident in the trained model. This means CITRUS entails prior knowledge about heterogeneity of samples. Thus, CITRUS is also not appropriate for comparing unknown samples even if they are sufficiently heterogeneous.</w:delText>
        </w:r>
      </w:del>
    </w:p>
    <w:p w14:paraId="1A5F7395" w14:textId="39096A97" w:rsidR="00042D08" w:rsidRPr="00042D08" w:rsidRDefault="00F4643C" w:rsidP="00042D08">
      <w:pPr>
        <w:rPr>
          <w:ins w:id="94" w:author="Kyoung Jae Won" w:date="2020-05-12T09:20:00Z"/>
          <w:lang w:val="en-US" w:eastAsia="ko-KR"/>
          <w:rPrChange w:id="95" w:author="Kyoung Jae Won" w:date="2020-05-12T09:20:00Z">
            <w:rPr>
              <w:ins w:id="96" w:author="Kyoung Jae Won" w:date="2020-05-12T09:20:00Z"/>
              <w:lang w:eastAsia="ko-KR"/>
            </w:rPr>
          </w:rPrChange>
        </w:rPr>
      </w:pPr>
      <w:r>
        <w:rPr>
          <w:color w:val="000000"/>
          <w:sz w:val="22"/>
          <w:szCs w:val="22"/>
          <w:lang w:val="en-US"/>
        </w:rPr>
        <w:t xml:space="preserve">   </w:t>
      </w:r>
      <w:r w:rsidRPr="00F4643C">
        <w:rPr>
          <w:color w:val="000000"/>
          <w:sz w:val="22"/>
          <w:szCs w:val="22"/>
          <w:lang w:val="en-US"/>
        </w:rPr>
        <w:t>To address this gap, we developed a tool, CompaRe, which in combination with available computational tools provides investigators with a strong toolbox for comparative analyses of large sets of single-cell multiparametric data files.</w:t>
      </w:r>
      <w:ins w:id="97" w:author="Kyoung Jae Won" w:date="2020-05-12T09:14:00Z">
        <w:r w:rsidR="00013C72">
          <w:rPr>
            <w:color w:val="000000"/>
            <w:sz w:val="22"/>
            <w:szCs w:val="22"/>
            <w:lang w:val="en-US"/>
          </w:rPr>
          <w:t xml:space="preserve"> </w:t>
        </w:r>
        <w:r w:rsidR="00013C72" w:rsidRPr="00C80CBE">
          <w:rPr>
            <w:color w:val="000000"/>
            <w:sz w:val="22"/>
            <w:szCs w:val="22"/>
            <w:highlight w:val="yellow"/>
            <w:lang w:val="en-US"/>
            <w:rPrChange w:id="98" w:author="Kyoung Jae Won" w:date="2020-05-12T09:15:00Z">
              <w:rPr>
                <w:color w:val="000000"/>
                <w:sz w:val="22"/>
                <w:szCs w:val="22"/>
                <w:lang w:val="en-US"/>
              </w:rPr>
            </w:rPrChange>
          </w:rPr>
          <w:t xml:space="preserve">(why Compare works better than the others? </w:t>
        </w:r>
      </w:ins>
      <w:ins w:id="99" w:author="Kyoung Jae Won" w:date="2020-05-12T09:15:00Z">
        <w:r w:rsidR="00C80CBE" w:rsidRPr="00C80CBE">
          <w:rPr>
            <w:color w:val="000000"/>
            <w:sz w:val="22"/>
            <w:szCs w:val="22"/>
            <w:highlight w:val="yellow"/>
            <w:lang w:val="en-US"/>
            <w:rPrChange w:id="100" w:author="Kyoung Jae Won" w:date="2020-05-12T09:15:00Z">
              <w:rPr>
                <w:color w:val="000000"/>
                <w:sz w:val="22"/>
                <w:szCs w:val="22"/>
                <w:lang w:val="en-US"/>
              </w:rPr>
            </w:rPrChange>
          </w:rPr>
          <w:t>Brief description of the algorithmic advantage will be very helpful</w:t>
        </w:r>
        <w:r w:rsidR="00C80CBE">
          <w:rPr>
            <w:color w:val="000000"/>
            <w:sz w:val="22"/>
            <w:szCs w:val="22"/>
            <w:highlight w:val="yellow"/>
            <w:lang w:val="en-US"/>
          </w:rPr>
          <w:t>. 1)hypercube 2) batch-removal</w:t>
        </w:r>
        <w:r w:rsidR="00C80CBE" w:rsidRPr="00C80CBE">
          <w:rPr>
            <w:color w:val="000000"/>
            <w:sz w:val="22"/>
            <w:szCs w:val="22"/>
            <w:highlight w:val="yellow"/>
            <w:lang w:val="en-US"/>
            <w:rPrChange w:id="101" w:author="Kyoung Jae Won" w:date="2020-05-12T09:15:00Z">
              <w:rPr>
                <w:color w:val="000000"/>
                <w:sz w:val="22"/>
                <w:szCs w:val="22"/>
                <w:lang w:val="en-US"/>
              </w:rPr>
            </w:rPrChange>
          </w:rPr>
          <w:t>)</w:t>
        </w:r>
      </w:ins>
      <w:ins w:id="102" w:author="Kyoung Jae Won" w:date="2020-05-12T09:14:00Z">
        <w:r w:rsidR="00013C72">
          <w:rPr>
            <w:color w:val="000000"/>
            <w:sz w:val="22"/>
            <w:szCs w:val="22"/>
            <w:lang w:val="en-US"/>
          </w:rPr>
          <w:t xml:space="preserve"> </w:t>
        </w:r>
      </w:ins>
      <w:ins w:id="103" w:author="Kyoung Jae Won" w:date="2020-05-12T09:16:00Z">
        <w:r w:rsidR="00C80CBE">
          <w:rPr>
            <w:color w:val="000000"/>
            <w:sz w:val="22"/>
            <w:szCs w:val="22"/>
            <w:lang w:val="en-US"/>
          </w:rPr>
          <w:t xml:space="preserve"> For effective processing, C</w:t>
        </w:r>
      </w:ins>
      <w:ins w:id="104" w:author="Kyoung Jae Won" w:date="2020-05-12T09:17:00Z">
        <w:r w:rsidR="00C80CBE">
          <w:rPr>
            <w:color w:val="000000"/>
            <w:sz w:val="22"/>
            <w:szCs w:val="22"/>
            <w:lang w:val="en-US"/>
          </w:rPr>
          <w:t xml:space="preserve">ompare </w:t>
        </w:r>
        <w:r w:rsidR="00C80CBE">
          <w:rPr>
            <w:rFonts w:ascii="Arial" w:hAnsi="Arial" w:cs="Arial"/>
            <w:color w:val="1D1C1D"/>
            <w:sz w:val="23"/>
            <w:szCs w:val="23"/>
            <w:shd w:val="clear" w:color="auto" w:fill="F8F8F8"/>
            <w:lang w:val="en-US" w:eastAsia="ko-KR"/>
          </w:rPr>
          <w:t>use</w:t>
        </w:r>
      </w:ins>
      <w:del w:id="105" w:author="Kyoung Jae Won" w:date="2020-05-12T09:17:00Z">
        <w:r w:rsidRPr="00F4643C" w:rsidDel="00C80CBE">
          <w:rPr>
            <w:color w:val="000000"/>
            <w:sz w:val="22"/>
            <w:szCs w:val="22"/>
            <w:lang w:val="en-US"/>
          </w:rPr>
          <w:delText xml:space="preserve"> </w:delText>
        </w:r>
      </w:del>
      <w:ins w:id="106" w:author="Kyoung Jae Won" w:date="2020-05-12T09:16:00Z">
        <w:r w:rsidR="00C80CBE" w:rsidRPr="00C80CBE">
          <w:rPr>
            <w:rFonts w:ascii="Arial" w:hAnsi="Arial" w:cs="Arial"/>
            <w:color w:val="1D1C1D"/>
            <w:sz w:val="23"/>
            <w:szCs w:val="23"/>
            <w:shd w:val="clear" w:color="auto" w:fill="F8F8F8"/>
            <w:lang w:val="en-US" w:eastAsia="ko-KR"/>
            <w:rPrChange w:id="107" w:author="Kyoung Jae Won" w:date="2020-05-12T09:16:00Z">
              <w:rPr>
                <w:rFonts w:ascii="Arial" w:hAnsi="Arial" w:cs="Arial"/>
                <w:color w:val="1D1C1D"/>
                <w:sz w:val="23"/>
                <w:szCs w:val="23"/>
                <w:shd w:val="clear" w:color="auto" w:fill="F8F8F8"/>
                <w:lang w:eastAsia="ko-KR"/>
              </w:rPr>
            </w:rPrChange>
          </w:rPr>
          <w:t xml:space="preserve"> the distribution of the data in a multi-dimensional hyper-cube of the two samples. A hyper-cube is obtained after dividing the multi-dimensional data space into </w:t>
        </w:r>
      </w:ins>
      <w:ins w:id="108" w:author="Kyoung Jae Won" w:date="2020-05-12T09:17:00Z">
        <w:r w:rsidR="00C80CBE">
          <w:rPr>
            <w:rFonts w:ascii="Arial" w:hAnsi="Arial" w:cs="Arial"/>
            <w:color w:val="1D1C1D"/>
            <w:sz w:val="23"/>
            <w:szCs w:val="23"/>
            <w:shd w:val="clear" w:color="auto" w:fill="F8F8F8"/>
            <w:lang w:val="en-US" w:eastAsia="ko-KR"/>
          </w:rPr>
          <w:t>sub-space</w:t>
        </w:r>
      </w:ins>
      <w:ins w:id="109" w:author="Kyoung Jae Won" w:date="2020-05-12T09:16:00Z">
        <w:r w:rsidR="00C80CBE" w:rsidRPr="00C80CBE">
          <w:rPr>
            <w:rFonts w:ascii="Arial" w:hAnsi="Arial" w:cs="Arial"/>
            <w:color w:val="1D1C1D"/>
            <w:sz w:val="23"/>
            <w:szCs w:val="23"/>
            <w:shd w:val="clear" w:color="auto" w:fill="F8F8F8"/>
            <w:lang w:val="en-US" w:eastAsia="ko-KR"/>
            <w:rPrChange w:id="110" w:author="Kyoung Jae Won" w:date="2020-05-12T09:16:00Z">
              <w:rPr>
                <w:rFonts w:ascii="Arial" w:hAnsi="Arial" w:cs="Arial"/>
                <w:color w:val="1D1C1D"/>
                <w:sz w:val="23"/>
                <w:szCs w:val="23"/>
                <w:shd w:val="clear" w:color="auto" w:fill="F8F8F8"/>
                <w:lang w:eastAsia="ko-KR"/>
              </w:rPr>
            </w:rPrChange>
          </w:rPr>
          <w:t>.</w:t>
        </w:r>
      </w:ins>
      <w:ins w:id="111" w:author="Kyoung Jae Won" w:date="2020-05-12T09:17:00Z">
        <w:r w:rsidR="00C80CBE">
          <w:rPr>
            <w:rFonts w:ascii="Arial" w:hAnsi="Arial" w:cs="Arial"/>
            <w:color w:val="1D1C1D"/>
            <w:sz w:val="23"/>
            <w:szCs w:val="23"/>
            <w:shd w:val="clear" w:color="auto" w:fill="F8F8F8"/>
            <w:lang w:val="en-US" w:eastAsia="ko-KR"/>
          </w:rPr>
          <w:t xml:space="preserve"> </w:t>
        </w:r>
      </w:ins>
      <w:ins w:id="112" w:author="Kyoung Jae Won" w:date="2020-05-12T09:22:00Z">
        <w:r w:rsidR="008B1348">
          <w:rPr>
            <w:rFonts w:ascii="Arial" w:hAnsi="Arial" w:cs="Arial"/>
            <w:color w:val="1D1C1D"/>
            <w:sz w:val="23"/>
            <w:szCs w:val="23"/>
            <w:highlight w:val="yellow"/>
            <w:shd w:val="clear" w:color="auto" w:fill="F8F8F8"/>
            <w:lang w:val="en-US" w:eastAsia="ko-KR"/>
          </w:rPr>
          <w:t>Can you tell me more w</w:t>
        </w:r>
      </w:ins>
      <w:ins w:id="113" w:author="Kyoung Jae Won" w:date="2020-05-12T09:19:00Z">
        <w:r w:rsidR="00042D08" w:rsidRPr="00042D08">
          <w:rPr>
            <w:rFonts w:ascii="Arial" w:hAnsi="Arial" w:cs="Arial"/>
            <w:color w:val="1D1C1D"/>
            <w:sz w:val="23"/>
            <w:szCs w:val="23"/>
            <w:highlight w:val="yellow"/>
            <w:shd w:val="clear" w:color="auto" w:fill="F8F8F8"/>
            <w:lang w:val="en-US" w:eastAsia="ko-KR"/>
            <w:rPrChange w:id="114" w:author="Kyoung Jae Won" w:date="2020-05-12T09:19:00Z">
              <w:rPr>
                <w:rFonts w:ascii="Arial" w:hAnsi="Arial" w:cs="Arial"/>
                <w:color w:val="1D1C1D"/>
                <w:sz w:val="23"/>
                <w:szCs w:val="23"/>
                <w:shd w:val="clear" w:color="auto" w:fill="F8F8F8"/>
                <w:lang w:val="en-US" w:eastAsia="ko-KR"/>
              </w:rPr>
            </w:rPrChange>
          </w:rPr>
          <w:t>hy it works well?</w:t>
        </w:r>
      </w:ins>
      <w:ins w:id="115" w:author="Kyoung Jae Won" w:date="2020-05-12T09:20:00Z">
        <w:r w:rsidR="00042D08">
          <w:rPr>
            <w:rFonts w:ascii="Arial" w:hAnsi="Arial" w:cs="Arial"/>
            <w:color w:val="1D1C1D"/>
            <w:sz w:val="23"/>
            <w:szCs w:val="23"/>
            <w:highlight w:val="yellow"/>
            <w:shd w:val="clear" w:color="auto" w:fill="F8F8F8"/>
            <w:lang w:val="en-US" w:eastAsia="ko-KR"/>
          </w:rPr>
          <w:t xml:space="preserve">. </w:t>
        </w:r>
      </w:ins>
      <w:ins w:id="116" w:author="Kyoung Jae Won" w:date="2020-05-12T09:43:00Z">
        <w:r w:rsidR="00334491">
          <w:rPr>
            <w:rFonts w:ascii="Arial" w:hAnsi="Arial" w:cs="Arial"/>
            <w:color w:val="1D1C1D"/>
            <w:sz w:val="23"/>
            <w:szCs w:val="23"/>
            <w:highlight w:val="yellow"/>
            <w:shd w:val="clear" w:color="auto" w:fill="F8F8F8"/>
            <w:lang w:val="en-US" w:eastAsia="ko-KR"/>
          </w:rPr>
          <w:t xml:space="preserve">A hypercube is a way to </w:t>
        </w:r>
      </w:ins>
      <w:ins w:id="117" w:author="Kyoung Jae Won" w:date="2020-05-12T09:44:00Z">
        <w:r w:rsidR="00334491">
          <w:rPr>
            <w:rFonts w:ascii="Arial" w:hAnsi="Arial" w:cs="Arial"/>
            <w:color w:val="1D1C1D"/>
            <w:sz w:val="23"/>
            <w:szCs w:val="23"/>
            <w:highlight w:val="yellow"/>
            <w:shd w:val="clear" w:color="auto" w:fill="F8F8F8"/>
            <w:lang w:val="en-US" w:eastAsia="ko-KR"/>
          </w:rPr>
          <w:t>consider the distribution of markers while effectively reducing the computing cost.</w:t>
        </w:r>
      </w:ins>
      <w:ins w:id="118" w:author="Kyoung Jae Won" w:date="2020-05-12T09:40:00Z">
        <w:r w:rsidR="00334491">
          <w:rPr>
            <w:rFonts w:ascii="Arial" w:hAnsi="Arial" w:cs="Arial"/>
            <w:color w:val="1D1C1D"/>
            <w:sz w:val="23"/>
            <w:szCs w:val="23"/>
            <w:highlight w:val="yellow"/>
            <w:shd w:val="clear" w:color="auto" w:fill="F8F8F8"/>
            <w:lang w:val="en-US" w:eastAsia="ko-KR"/>
          </w:rPr>
          <w:t xml:space="preserve"> </w:t>
        </w:r>
      </w:ins>
      <w:ins w:id="119" w:author="Kyoung Jae Won" w:date="2020-05-12T09:20:00Z">
        <w:r w:rsidR="00042D08">
          <w:rPr>
            <w:rFonts w:ascii="Arial" w:hAnsi="Arial" w:cs="Arial"/>
            <w:color w:val="1D1C1D"/>
            <w:sz w:val="23"/>
            <w:szCs w:val="23"/>
            <w:highlight w:val="yellow"/>
            <w:shd w:val="clear" w:color="auto" w:fill="F8F8F8"/>
            <w:lang w:val="en-US" w:eastAsia="ko-KR"/>
          </w:rPr>
          <w:t xml:space="preserve"> </w:t>
        </w:r>
        <w:r w:rsidR="00042D08" w:rsidRPr="00042D08">
          <w:rPr>
            <w:rFonts w:ascii="Arial" w:hAnsi="Arial" w:cs="Arial"/>
            <w:color w:val="1D1C1D"/>
            <w:sz w:val="23"/>
            <w:szCs w:val="23"/>
            <w:shd w:val="clear" w:color="auto" w:fill="F8F8F8"/>
            <w:lang w:val="en-US" w:eastAsia="ko-KR"/>
            <w:rPrChange w:id="120" w:author="Kyoung Jae Won" w:date="2020-05-12T09:20:00Z">
              <w:rPr>
                <w:rFonts w:ascii="Arial" w:hAnsi="Arial" w:cs="Arial"/>
                <w:color w:val="1D1C1D"/>
                <w:sz w:val="23"/>
                <w:szCs w:val="23"/>
                <w:shd w:val="clear" w:color="auto" w:fill="F8F8F8"/>
                <w:lang w:eastAsia="ko-KR"/>
              </w:rPr>
            </w:rPrChange>
          </w:rPr>
          <w:t xml:space="preserve">To remove batch effect in HTFC, </w:t>
        </w:r>
        <w:r w:rsidR="00042D08">
          <w:rPr>
            <w:rFonts w:ascii="Arial" w:hAnsi="Arial" w:cs="Arial"/>
            <w:color w:val="1D1C1D"/>
            <w:sz w:val="23"/>
            <w:szCs w:val="23"/>
            <w:shd w:val="clear" w:color="auto" w:fill="F8F8F8"/>
            <w:lang w:val="en-US" w:eastAsia="ko-KR"/>
          </w:rPr>
          <w:t xml:space="preserve">Compare studies </w:t>
        </w:r>
        <w:r w:rsidR="00042D08" w:rsidRPr="00042D08">
          <w:rPr>
            <w:rFonts w:ascii="Arial" w:hAnsi="Arial" w:cs="Arial"/>
            <w:color w:val="1D1C1D"/>
            <w:sz w:val="23"/>
            <w:szCs w:val="23"/>
            <w:shd w:val="clear" w:color="auto" w:fill="F8F8F8"/>
            <w:lang w:val="en-US" w:eastAsia="ko-KR"/>
            <w:rPrChange w:id="121" w:author="Kyoung Jae Won" w:date="2020-05-12T09:20:00Z">
              <w:rPr>
                <w:rFonts w:ascii="Arial" w:hAnsi="Arial" w:cs="Arial"/>
                <w:color w:val="1D1C1D"/>
                <w:sz w:val="23"/>
                <w:szCs w:val="23"/>
                <w:shd w:val="clear" w:color="auto" w:fill="F8F8F8"/>
                <w:lang w:eastAsia="ko-KR"/>
              </w:rPr>
            </w:rPrChange>
          </w:rPr>
          <w:t>intrinsic biases in the HTFC data</w:t>
        </w:r>
        <w:r w:rsidR="00042D08">
          <w:rPr>
            <w:rFonts w:ascii="Arial" w:hAnsi="Arial" w:cs="Arial"/>
            <w:color w:val="1D1C1D"/>
            <w:sz w:val="23"/>
            <w:szCs w:val="23"/>
            <w:shd w:val="clear" w:color="auto" w:fill="F8F8F8"/>
            <w:lang w:val="en-US" w:eastAsia="ko-KR"/>
          </w:rPr>
          <w:t xml:space="preserve">, while it has a way to </w:t>
        </w:r>
      </w:ins>
      <w:ins w:id="122" w:author="Kyoung Jae Won" w:date="2020-05-12T09:21:00Z">
        <w:r w:rsidR="00042D08">
          <w:rPr>
            <w:rFonts w:ascii="Arial" w:hAnsi="Arial" w:cs="Arial"/>
            <w:color w:val="1D1C1D"/>
            <w:sz w:val="23"/>
            <w:szCs w:val="23"/>
            <w:shd w:val="clear" w:color="auto" w:fill="F8F8F8"/>
            <w:lang w:val="en-US" w:eastAsia="ko-KR"/>
          </w:rPr>
          <w:t>perform batch removal if control samples are provided.</w:t>
        </w:r>
      </w:ins>
    </w:p>
    <w:p w14:paraId="71262D90" w14:textId="6160E0D6" w:rsidR="00C80CBE" w:rsidRPr="00C80CBE" w:rsidRDefault="00C80CBE" w:rsidP="00C80CBE">
      <w:pPr>
        <w:rPr>
          <w:ins w:id="123" w:author="Kyoung Jae Won" w:date="2020-05-12T09:16:00Z"/>
          <w:lang w:val="en-US" w:eastAsia="ko-KR"/>
          <w:rPrChange w:id="124" w:author="Kyoung Jae Won" w:date="2020-05-12T09:16:00Z">
            <w:rPr>
              <w:ins w:id="125" w:author="Kyoung Jae Won" w:date="2020-05-12T09:16:00Z"/>
              <w:lang w:eastAsia="ko-KR"/>
            </w:rPr>
          </w:rPrChange>
        </w:rPr>
      </w:pPr>
    </w:p>
    <w:p w14:paraId="200912DE" w14:textId="7B606188" w:rsidR="00013C72" w:rsidRDefault="00013C72">
      <w:pPr>
        <w:rPr>
          <w:ins w:id="126" w:author="Kyoung Jae Won" w:date="2020-05-12T09:14:00Z"/>
          <w:color w:val="000000"/>
          <w:sz w:val="22"/>
          <w:szCs w:val="22"/>
          <w:lang w:val="en-US"/>
        </w:rPr>
        <w:pPrChange w:id="127" w:author="Kyoung Jae Won" w:date="2020-05-12T09:14:00Z">
          <w:pPr>
            <w:jc w:val="both"/>
          </w:pPr>
        </w:pPrChange>
      </w:pPr>
    </w:p>
    <w:p w14:paraId="3A01AE77" w14:textId="7383BD7B" w:rsidR="00F4643C" w:rsidRPr="00F4643C" w:rsidRDefault="00F4643C" w:rsidP="00F4643C">
      <w:pPr>
        <w:jc w:val="both"/>
        <w:rPr>
          <w:color w:val="000000"/>
          <w:sz w:val="22"/>
          <w:szCs w:val="22"/>
          <w:lang w:val="en-US"/>
        </w:rPr>
      </w:pPr>
      <w:r w:rsidRPr="00F4643C">
        <w:rPr>
          <w:color w:val="000000"/>
          <w:sz w:val="22"/>
          <w:szCs w:val="22"/>
          <w:lang w:val="en-US"/>
        </w:rPr>
        <w:t xml:space="preserve">The tool allows clustering of flow and mass cytometry samples, flow cytometry standard (FCS) files, instead of cells/events and is based on mass-aware (portion of space occupied by data points) dimension division (not to be confused with reduction). It robustly finds clusters of samples which are spatially similar and the clustered data is visualized through a graphical user interface </w:t>
      </w:r>
      <w:ins w:id="128" w:author="Kyoung Jae Won" w:date="2020-05-12T09:09:00Z">
        <w:r w:rsidR="008777BD">
          <w:rPr>
            <w:color w:val="000000"/>
            <w:sz w:val="22"/>
            <w:szCs w:val="22"/>
            <w:lang w:val="en-US"/>
          </w:rPr>
          <w:t>(GUI)</w:t>
        </w:r>
      </w:ins>
      <w:del w:id="129" w:author="Kyoung Jae Won" w:date="2020-05-12T09:10:00Z">
        <w:r w:rsidRPr="00F4643C" w:rsidDel="008777BD">
          <w:rPr>
            <w:color w:val="000000"/>
            <w:sz w:val="22"/>
            <w:szCs w:val="22"/>
            <w:lang w:val="en-US"/>
          </w:rPr>
          <w:delText>and thus is easy to explore</w:delText>
        </w:r>
      </w:del>
      <w:r w:rsidRPr="00F4643C">
        <w:rPr>
          <w:color w:val="000000"/>
          <w:sz w:val="22"/>
          <w:szCs w:val="22"/>
          <w:lang w:val="en-US"/>
        </w:rPr>
        <w:t>. Here we apply the tool to interpret flow (and mass cytometry data) derived from healthy and leukemic human samples and AML mouse models.</w:t>
      </w:r>
    </w:p>
    <w:p w14:paraId="00000010" w14:textId="216E8CD5" w:rsidR="00774DC6" w:rsidRPr="00F4643C" w:rsidRDefault="00E46E9B" w:rsidP="00120387">
      <w:pPr>
        <w:pStyle w:val="Heading1"/>
        <w:jc w:val="both"/>
        <w:rPr>
          <w:color w:val="000000"/>
          <w:lang w:val="en-US"/>
        </w:rPr>
      </w:pPr>
      <w:r w:rsidRPr="00F4643C">
        <w:rPr>
          <w:color w:val="000000"/>
          <w:lang w:val="en-US"/>
        </w:rPr>
        <w:t>Results</w:t>
      </w:r>
    </w:p>
    <w:p w14:paraId="12D2A06C" w14:textId="0E1DC0A0" w:rsidR="006B65C5" w:rsidRPr="00F4643C" w:rsidRDefault="004F4D02" w:rsidP="00120387">
      <w:pPr>
        <w:jc w:val="both"/>
        <w:rPr>
          <w:b/>
          <w:sz w:val="22"/>
          <w:szCs w:val="22"/>
          <w:lang w:val="en-US"/>
        </w:rPr>
      </w:pPr>
      <w:commentRangeStart w:id="130"/>
      <w:r w:rsidRPr="00F4643C">
        <w:rPr>
          <w:b/>
          <w:sz w:val="22"/>
          <w:szCs w:val="22"/>
          <w:lang w:val="en-US"/>
        </w:rPr>
        <w:t xml:space="preserve">Measuring </w:t>
      </w:r>
      <w:r w:rsidR="006B65C5" w:rsidRPr="00F4643C">
        <w:rPr>
          <w:b/>
          <w:sz w:val="22"/>
          <w:szCs w:val="22"/>
          <w:lang w:val="en-US"/>
        </w:rPr>
        <w:t>similarity</w:t>
      </w:r>
      <w:r w:rsidRPr="00F4643C">
        <w:rPr>
          <w:b/>
          <w:sz w:val="22"/>
          <w:szCs w:val="22"/>
          <w:lang w:val="en-US"/>
        </w:rPr>
        <w:t xml:space="preserve"> between</w:t>
      </w:r>
      <w:r w:rsidR="006B65C5" w:rsidRPr="00F4643C">
        <w:rPr>
          <w:b/>
          <w:sz w:val="22"/>
          <w:szCs w:val="22"/>
          <w:lang w:val="en-US"/>
        </w:rPr>
        <w:t xml:space="preserve"> </w:t>
      </w:r>
      <w:r w:rsidR="00FE3D3B" w:rsidRPr="00F4643C">
        <w:rPr>
          <w:b/>
          <w:sz w:val="22"/>
          <w:szCs w:val="22"/>
          <w:lang w:val="en-US"/>
        </w:rPr>
        <w:t>fluoresce</w:t>
      </w:r>
      <w:r w:rsidR="00016BE7" w:rsidRPr="00F4643C">
        <w:rPr>
          <w:b/>
          <w:sz w:val="22"/>
          <w:szCs w:val="22"/>
          <w:lang w:val="en-US"/>
        </w:rPr>
        <w:t>nce</w:t>
      </w:r>
      <w:r w:rsidR="00FE3D3B" w:rsidRPr="00F4643C">
        <w:rPr>
          <w:b/>
          <w:sz w:val="22"/>
          <w:szCs w:val="22"/>
          <w:lang w:val="en-US"/>
        </w:rPr>
        <w:t xml:space="preserve"> cytometr</w:t>
      </w:r>
      <w:r w:rsidR="00016BE7" w:rsidRPr="00F4643C">
        <w:rPr>
          <w:b/>
          <w:sz w:val="22"/>
          <w:szCs w:val="22"/>
          <w:lang w:val="en-US"/>
        </w:rPr>
        <w:t xml:space="preserve">y </w:t>
      </w:r>
      <w:r w:rsidR="00DC6F83" w:rsidRPr="00F4643C">
        <w:rPr>
          <w:b/>
          <w:sz w:val="22"/>
          <w:szCs w:val="22"/>
          <w:lang w:val="en-US"/>
        </w:rPr>
        <w:t>samples</w:t>
      </w:r>
      <w:commentRangeEnd w:id="130"/>
      <w:r w:rsidR="00797FA8">
        <w:rPr>
          <w:rStyle w:val="CommentReference"/>
        </w:rPr>
        <w:commentReference w:id="130"/>
      </w:r>
    </w:p>
    <w:p w14:paraId="367A7476" w14:textId="59789F18" w:rsidR="006B65C5" w:rsidRPr="00F4643C" w:rsidRDefault="001D495E" w:rsidP="00120387">
      <w:pPr>
        <w:jc w:val="both"/>
        <w:rPr>
          <w:color w:val="000000"/>
          <w:sz w:val="22"/>
          <w:szCs w:val="22"/>
          <w:lang w:val="en-US"/>
        </w:rPr>
      </w:pP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efficiently divides a higher dimensional space formed by</w:t>
      </w:r>
      <w:r w:rsidR="0067486E" w:rsidRPr="00F4643C">
        <w:rPr>
          <w:color w:val="000000"/>
          <w:sz w:val="22"/>
          <w:szCs w:val="22"/>
          <w:lang w:val="en-US"/>
        </w:rPr>
        <w:t xml:space="preserve"> fluorescent</w:t>
      </w:r>
      <w:r w:rsidRPr="00F4643C">
        <w:rPr>
          <w:color w:val="000000"/>
          <w:sz w:val="22"/>
          <w:szCs w:val="22"/>
          <w:lang w:val="en-US"/>
        </w:rPr>
        <w:t xml:space="preserve"> markers into a specific number of subspaces called hypercubes. It </w:t>
      </w:r>
      <w:r w:rsidRPr="00F4643C">
        <w:rPr>
          <w:sz w:val="22"/>
          <w:szCs w:val="22"/>
          <w:lang w:val="en-US"/>
        </w:rPr>
        <w:t xml:space="preserve">measures the </w:t>
      </w:r>
      <w:r w:rsidR="0021095A" w:rsidRPr="00F4643C">
        <w:rPr>
          <w:sz w:val="22"/>
          <w:szCs w:val="22"/>
          <w:lang w:val="en-US"/>
        </w:rPr>
        <w:t>proportion</w:t>
      </w:r>
      <w:r w:rsidRPr="00F4643C">
        <w:rPr>
          <w:color w:val="000000"/>
          <w:sz w:val="22"/>
          <w:szCs w:val="22"/>
          <w:lang w:val="en-US"/>
        </w:rPr>
        <w:t xml:space="preserve"> of data points from either dataset within each hypercube. The difference between the two p</w:t>
      </w:r>
      <w:r w:rsidR="00D50A0C" w:rsidRPr="00F4643C">
        <w:rPr>
          <w:color w:val="000000"/>
          <w:sz w:val="22"/>
          <w:szCs w:val="22"/>
          <w:lang w:val="en-US"/>
        </w:rPr>
        <w:t xml:space="preserve">roportions </w:t>
      </w:r>
      <w:r w:rsidRPr="00F4643C">
        <w:rPr>
          <w:color w:val="000000"/>
          <w:sz w:val="22"/>
          <w:szCs w:val="22"/>
          <w:lang w:val="en-US"/>
        </w:rPr>
        <w:t xml:space="preserve">is indicative of similarity within that hypercube so that for two </w:t>
      </w:r>
      <w:r w:rsidR="00ED1F8A" w:rsidRPr="00F4643C">
        <w:rPr>
          <w:color w:val="000000"/>
          <w:sz w:val="22"/>
          <w:szCs w:val="22"/>
          <w:lang w:val="en-US"/>
        </w:rPr>
        <w:t>similar</w:t>
      </w:r>
      <w:r w:rsidRPr="00F4643C">
        <w:rPr>
          <w:color w:val="000000"/>
          <w:sz w:val="22"/>
          <w:szCs w:val="22"/>
          <w:lang w:val="en-US"/>
        </w:rPr>
        <w:t xml:space="preserve"> datasets this difference </w:t>
      </w:r>
      <w:r w:rsidR="00ED1F8A" w:rsidRPr="00F4643C">
        <w:rPr>
          <w:color w:val="000000"/>
          <w:sz w:val="22"/>
          <w:szCs w:val="22"/>
          <w:lang w:val="en-US"/>
        </w:rPr>
        <w:t>is close to</w:t>
      </w:r>
      <w:r w:rsidRPr="00F4643C">
        <w:rPr>
          <w:color w:val="000000"/>
          <w:sz w:val="22"/>
          <w:szCs w:val="22"/>
          <w:lang w:val="en-US"/>
        </w:rPr>
        <w:t xml:space="preserve"> zero in all hypercubes. Therefore, averaging these differences across all </w:t>
      </w:r>
      <w:r w:rsidR="00ED1F8A" w:rsidRPr="00F4643C">
        <w:rPr>
          <w:color w:val="000000"/>
          <w:sz w:val="22"/>
          <w:szCs w:val="22"/>
          <w:lang w:val="en-US"/>
        </w:rPr>
        <w:t xml:space="preserve">the </w:t>
      </w:r>
      <w:r w:rsidRPr="00F4643C">
        <w:rPr>
          <w:color w:val="000000"/>
          <w:sz w:val="22"/>
          <w:szCs w:val="22"/>
          <w:lang w:val="en-US"/>
        </w:rPr>
        <w:t>hypercubes shows the amount of similarity between the two datasets.</w:t>
      </w:r>
      <w:r w:rsidR="0016160A" w:rsidRPr="00F4643C">
        <w:rPr>
          <w:color w:val="000000"/>
          <w:sz w:val="22"/>
          <w:szCs w:val="22"/>
          <w:lang w:val="en-US"/>
        </w:rPr>
        <w:t xml:space="preserve"> </w:t>
      </w:r>
      <w:r w:rsidR="0016160A" w:rsidRPr="00F4643C">
        <w:rPr>
          <w:b/>
          <w:bCs/>
          <w:color w:val="FF0000"/>
          <w:sz w:val="22"/>
          <w:szCs w:val="22"/>
          <w:lang w:val="en-US"/>
        </w:rPr>
        <w:t>Fig</w:t>
      </w:r>
      <w:r w:rsidR="0016160A" w:rsidRPr="00F4643C">
        <w:rPr>
          <w:color w:val="FF0000"/>
          <w:sz w:val="22"/>
          <w:szCs w:val="22"/>
          <w:lang w:val="en-US"/>
        </w:rPr>
        <w:t xml:space="preserve"> </w:t>
      </w:r>
      <w:r w:rsidR="0016160A" w:rsidRPr="00F4643C">
        <w:rPr>
          <w:sz w:val="22"/>
          <w:szCs w:val="22"/>
          <w:lang w:val="en-US"/>
        </w:rPr>
        <w:t xml:space="preserve">shows an actual AML dataset with three surface markers dissected by </w:t>
      </w:r>
      <w:r w:rsidR="0016160A" w:rsidRPr="00F4643C">
        <w:rPr>
          <w:color w:val="000000"/>
          <w:sz w:val="16"/>
          <w:szCs w:val="16"/>
          <w:lang w:val="en-US"/>
        </w:rPr>
        <w:t>COMPA</w:t>
      </w:r>
      <w:r w:rsidR="0016160A" w:rsidRPr="00F4643C">
        <w:rPr>
          <w:color w:val="000000"/>
          <w:sz w:val="22"/>
          <w:szCs w:val="22"/>
          <w:lang w:val="en-US"/>
        </w:rPr>
        <w:t>R</w:t>
      </w:r>
      <w:r w:rsidR="0016160A" w:rsidRPr="00F4643C">
        <w:rPr>
          <w:color w:val="000000"/>
          <w:sz w:val="16"/>
          <w:szCs w:val="16"/>
          <w:lang w:val="en-US"/>
        </w:rPr>
        <w:t>E</w:t>
      </w:r>
      <w:r w:rsidR="0016160A" w:rsidRPr="00F4643C">
        <w:rPr>
          <w:color w:val="000000"/>
          <w:sz w:val="22"/>
          <w:szCs w:val="22"/>
          <w:lang w:val="en-US"/>
        </w:rPr>
        <w:t xml:space="preserve"> </w:t>
      </w:r>
      <w:r w:rsidR="0016160A" w:rsidRPr="00F4643C">
        <w:rPr>
          <w:sz w:val="22"/>
          <w:szCs w:val="22"/>
          <w:lang w:val="en-US"/>
        </w:rPr>
        <w:t>wherein each distinct color corresponds to one hypercube.</w:t>
      </w:r>
    </w:p>
    <w:p w14:paraId="25A0A1F0" w14:textId="7E59E02D" w:rsidR="0016160A" w:rsidRPr="00F4643C" w:rsidRDefault="0016160A" w:rsidP="00120387">
      <w:pPr>
        <w:jc w:val="both"/>
        <w:rPr>
          <w:color w:val="000000"/>
          <w:sz w:val="22"/>
          <w:szCs w:val="22"/>
          <w:lang w:val="en-US"/>
        </w:rPr>
      </w:pPr>
      <w:r w:rsidRPr="00F4643C">
        <w:rPr>
          <w:sz w:val="22"/>
          <w:szCs w:val="22"/>
          <w:lang w:val="en-US"/>
        </w:rPr>
        <w:t xml:space="preserve">   To generate a similarity matrix of input samples,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multithreading architecture. The similarity matrix is then used for identifying clusters of samples such as drugs with similar dose responses.</w:t>
      </w:r>
    </w:p>
    <w:p w14:paraId="58FA0D2A" w14:textId="281987F6" w:rsidR="00B679A7" w:rsidRPr="00F4643C" w:rsidRDefault="00B679A7" w:rsidP="00120387">
      <w:pPr>
        <w:jc w:val="both"/>
        <w:rPr>
          <w:color w:val="000000"/>
          <w:sz w:val="22"/>
          <w:szCs w:val="22"/>
          <w:lang w:val="en-US"/>
        </w:rPr>
      </w:pPr>
      <w:r w:rsidRPr="00F4643C">
        <w:rPr>
          <w:color w:val="000000"/>
          <w:sz w:val="22"/>
          <w:szCs w:val="22"/>
          <w:lang w:val="en-US"/>
        </w:rPr>
        <w:t xml:space="preserve">   To cluster high-throughput flow cytometry samples (wells) we developed an in-house graphical clustering algorithm. Initially, all nodes (wells) are connected forming a weighted complete graph wherein edges represent similarity between nodes. This graph is then pruned for removing false positive edges, that is, nodes that are not similar enough. After constructing the graph, clustering is tantamount to finding maximal cliques (complete subgraphs that cannot be extended). In addition to maximal cliques, it also reports dense regions known as communities</w:t>
      </w:r>
      <w:r w:rsidR="00ED1F8A" w:rsidRPr="00F4643C">
        <w:rPr>
          <w:color w:val="000000"/>
          <w:sz w:val="22"/>
          <w:szCs w:val="22"/>
          <w:lang w:val="en-US"/>
        </w:rPr>
        <w:t xml:space="preserve"> or hotspots</w:t>
      </w:r>
      <w:r w:rsidRPr="00F4643C">
        <w:rPr>
          <w:color w:val="000000"/>
          <w:sz w:val="22"/>
          <w:szCs w:val="22"/>
          <w:lang w:val="en-US"/>
        </w:rPr>
        <w:t>.</w:t>
      </w:r>
    </w:p>
    <w:p w14:paraId="61BC6E45" w14:textId="3E998348" w:rsidR="00E75E43" w:rsidRPr="00F4643C" w:rsidRDefault="00FF78A1" w:rsidP="009856ED">
      <w:pPr>
        <w:jc w:val="both"/>
        <w:rPr>
          <w:sz w:val="22"/>
          <w:szCs w:val="22"/>
          <w:lang w:val="en-US"/>
        </w:rPr>
      </w:pPr>
      <w:r w:rsidRPr="00F4643C">
        <w:rPr>
          <w:sz w:val="22"/>
          <w:szCs w:val="22"/>
          <w:lang w:val="en-US"/>
        </w:rPr>
        <w:t xml:space="preserve">   We also developed </w:t>
      </w:r>
      <w:r w:rsidR="00E75E43" w:rsidRPr="00F4643C">
        <w:rPr>
          <w:b/>
          <w:bCs/>
          <w:color w:val="FF0000"/>
          <w:sz w:val="22"/>
          <w:szCs w:val="22"/>
          <w:lang w:val="en-US"/>
        </w:rPr>
        <w:t>a</w:t>
      </w:r>
      <w:r w:rsidR="00901087" w:rsidRPr="00F4643C">
        <w:rPr>
          <w:b/>
          <w:bCs/>
          <w:color w:val="FF0000"/>
          <w:sz w:val="22"/>
          <w:szCs w:val="22"/>
          <w:lang w:val="en-US"/>
        </w:rPr>
        <w:t xml:space="preserve"> GUI</w:t>
      </w:r>
      <w:r w:rsidRPr="00F4643C">
        <w:rPr>
          <w:sz w:val="22"/>
          <w:szCs w:val="22"/>
          <w:lang w:val="en-US"/>
        </w:rPr>
        <w:t xml:space="preserve">, an interactive tool for visualization of </w:t>
      </w:r>
      <w:r w:rsidR="00901087" w:rsidRPr="00F4643C">
        <w:rPr>
          <w:sz w:val="22"/>
          <w:szCs w:val="22"/>
          <w:lang w:val="en-US"/>
        </w:rPr>
        <w:t>output</w:t>
      </w:r>
      <w:r w:rsidRPr="00F4643C">
        <w:rPr>
          <w:sz w:val="22"/>
          <w:szCs w:val="22"/>
          <w:lang w:val="en-US"/>
        </w:rPr>
        <w:t xml:space="preserve">. </w:t>
      </w:r>
      <w:r w:rsidR="005372FA" w:rsidRPr="00F4643C">
        <w:rPr>
          <w:sz w:val="22"/>
          <w:szCs w:val="22"/>
          <w:lang w:val="en-US"/>
        </w:rPr>
        <w:t xml:space="preserve">The </w:t>
      </w:r>
      <w:r w:rsidR="005372FA" w:rsidRPr="00F4643C">
        <w:rPr>
          <w:b/>
          <w:bCs/>
          <w:color w:val="FF0000"/>
          <w:sz w:val="22"/>
          <w:szCs w:val="22"/>
          <w:lang w:val="en-US"/>
        </w:rPr>
        <w:t>GUI</w:t>
      </w:r>
      <w:r w:rsidRPr="00F4643C">
        <w:rPr>
          <w:sz w:val="22"/>
          <w:szCs w:val="22"/>
          <w:lang w:val="en-US"/>
        </w:rPr>
        <w:t xml:space="preserve"> has multiple features including plotting the </w:t>
      </w:r>
      <w:r w:rsidR="005372FA" w:rsidRPr="00F4643C">
        <w:rPr>
          <w:sz w:val="22"/>
          <w:szCs w:val="22"/>
          <w:lang w:val="en-US"/>
        </w:rPr>
        <w:t>clusters</w:t>
      </w:r>
      <w:r w:rsidRPr="00F4643C">
        <w:rPr>
          <w:sz w:val="22"/>
          <w:szCs w:val="22"/>
          <w:lang w:val="en-US"/>
        </w:rPr>
        <w:t>, coloring cells by marker expression</w:t>
      </w:r>
      <w:r w:rsidR="005372FA" w:rsidRPr="00F4643C">
        <w:rPr>
          <w:sz w:val="22"/>
          <w:szCs w:val="22"/>
          <w:lang w:val="en-US"/>
        </w:rPr>
        <w:t xml:space="preserve">, </w:t>
      </w:r>
      <w:r w:rsidRPr="00F4643C">
        <w:rPr>
          <w:sz w:val="22"/>
          <w:szCs w:val="22"/>
          <w:lang w:val="en-US"/>
        </w:rPr>
        <w:t>sample or subtype, and</w:t>
      </w:r>
      <w:r w:rsidR="005372FA" w:rsidRPr="00F4643C">
        <w:rPr>
          <w:sz w:val="22"/>
          <w:szCs w:val="22"/>
          <w:lang w:val="en-US"/>
        </w:rPr>
        <w:t xml:space="preserve"> </w:t>
      </w:r>
      <w:r w:rsidRPr="00F4643C">
        <w:rPr>
          <w:sz w:val="22"/>
          <w:szCs w:val="22"/>
          <w:lang w:val="en-US"/>
        </w:rPr>
        <w:t>gating.</w:t>
      </w:r>
      <w:r w:rsidR="00E80CA1" w:rsidRPr="00F4643C">
        <w:rPr>
          <w:sz w:val="22"/>
          <w:szCs w:val="22"/>
          <w:lang w:val="en-US"/>
        </w:rPr>
        <w:t xml:space="preserve"> </w:t>
      </w:r>
      <w:r w:rsidR="00E80CA1" w:rsidRPr="00F4643C">
        <w:rPr>
          <w:b/>
          <w:bCs/>
          <w:color w:val="FF0000"/>
          <w:sz w:val="22"/>
          <w:szCs w:val="22"/>
          <w:lang w:val="en-US"/>
        </w:rPr>
        <w:t>Fig</w:t>
      </w:r>
      <w:r w:rsidR="00E80CA1" w:rsidRPr="00F4643C">
        <w:rPr>
          <w:color w:val="FF0000"/>
          <w:sz w:val="22"/>
          <w:szCs w:val="22"/>
          <w:lang w:val="en-US"/>
        </w:rPr>
        <w:t xml:space="preserve"> </w:t>
      </w:r>
      <w:r w:rsidR="00E80CA1" w:rsidRPr="00F4643C">
        <w:rPr>
          <w:sz w:val="22"/>
          <w:szCs w:val="22"/>
          <w:lang w:val="en-US"/>
        </w:rPr>
        <w:t>shows different modules of this pipeline.</w:t>
      </w:r>
    </w:p>
    <w:p w14:paraId="224E311B" w14:textId="77777777" w:rsidR="00C15A70" w:rsidRPr="00F4643C" w:rsidRDefault="00C15A70" w:rsidP="009856ED">
      <w:pPr>
        <w:jc w:val="both"/>
        <w:rPr>
          <w:sz w:val="22"/>
          <w:szCs w:val="22"/>
          <w:lang w:val="en-US"/>
        </w:rPr>
      </w:pPr>
    </w:p>
    <w:p w14:paraId="00000011" w14:textId="32280C93" w:rsidR="00774DC6" w:rsidRPr="00F4643C" w:rsidRDefault="003B7424" w:rsidP="00120387">
      <w:pPr>
        <w:jc w:val="both"/>
        <w:rPr>
          <w:b/>
          <w:sz w:val="22"/>
          <w:szCs w:val="22"/>
          <w:lang w:val="en-US"/>
        </w:rPr>
      </w:pPr>
      <w:r w:rsidRPr="00F4643C">
        <w:rPr>
          <w:b/>
          <w:sz w:val="22"/>
          <w:szCs w:val="22"/>
          <w:lang w:val="en-US"/>
        </w:rPr>
        <w:t>Quantifying s</w:t>
      </w:r>
      <w:r w:rsidR="005B6A97" w:rsidRPr="00F4643C">
        <w:rPr>
          <w:b/>
          <w:sz w:val="22"/>
          <w:szCs w:val="22"/>
          <w:lang w:val="en-US"/>
        </w:rPr>
        <w:t>imilarity between</w:t>
      </w:r>
      <w:r w:rsidR="003706D9" w:rsidRPr="00F4643C">
        <w:rPr>
          <w:b/>
          <w:sz w:val="22"/>
          <w:szCs w:val="22"/>
          <w:lang w:val="en-US"/>
        </w:rPr>
        <w:t xml:space="preserve"> </w:t>
      </w:r>
      <w:r w:rsidR="00E46E9B" w:rsidRPr="00F4643C">
        <w:rPr>
          <w:b/>
          <w:sz w:val="22"/>
          <w:szCs w:val="22"/>
          <w:lang w:val="en-US"/>
        </w:rPr>
        <w:t>healthy</w:t>
      </w:r>
      <w:r w:rsidR="004F4D02" w:rsidRPr="00F4643C">
        <w:rPr>
          <w:b/>
          <w:sz w:val="22"/>
          <w:szCs w:val="22"/>
          <w:lang w:val="en-US"/>
        </w:rPr>
        <w:t xml:space="preserve"> human bone marrow</w:t>
      </w:r>
      <w:r w:rsidR="00E46E9B" w:rsidRPr="00F4643C">
        <w:rPr>
          <w:b/>
          <w:sz w:val="22"/>
          <w:szCs w:val="22"/>
          <w:lang w:val="en-US"/>
        </w:rPr>
        <w:t xml:space="preserve"> and </w:t>
      </w:r>
      <w:r w:rsidR="004F4D02" w:rsidRPr="00F4643C">
        <w:rPr>
          <w:b/>
          <w:sz w:val="22"/>
          <w:szCs w:val="22"/>
          <w:lang w:val="en-US"/>
        </w:rPr>
        <w:t xml:space="preserve">pediatric </w:t>
      </w:r>
      <w:r w:rsidR="00E46E9B" w:rsidRPr="00F4643C">
        <w:rPr>
          <w:b/>
          <w:sz w:val="22"/>
          <w:szCs w:val="22"/>
          <w:lang w:val="en-US"/>
        </w:rPr>
        <w:t>AML samples</w:t>
      </w:r>
    </w:p>
    <w:p w14:paraId="13DAF387" w14:textId="1E551FEE" w:rsidR="00A7528B" w:rsidRPr="00F4643C" w:rsidRDefault="000B1BD8" w:rsidP="00833D51">
      <w:pPr>
        <w:jc w:val="both"/>
        <w:rPr>
          <w:sz w:val="22"/>
          <w:szCs w:val="22"/>
          <w:lang w:val="en-US"/>
        </w:rPr>
      </w:pPr>
      <w:r w:rsidRPr="00F4643C">
        <w:rPr>
          <w:sz w:val="22"/>
          <w:szCs w:val="22"/>
          <w:lang w:val="en-US"/>
        </w:rPr>
        <w:t xml:space="preserve">To </w:t>
      </w:r>
      <w:r w:rsidR="00E46E9B" w:rsidRPr="00F4643C">
        <w:rPr>
          <w:sz w:val="22"/>
          <w:szCs w:val="22"/>
          <w:lang w:val="en-US"/>
        </w:rPr>
        <w:t xml:space="preserve">evaluated </w:t>
      </w:r>
      <w:r w:rsidR="00C4027A" w:rsidRPr="00F4643C">
        <w:rPr>
          <w:color w:val="000000"/>
          <w:sz w:val="16"/>
          <w:szCs w:val="16"/>
          <w:lang w:val="en-US"/>
        </w:rPr>
        <w:t>COMPA</w:t>
      </w:r>
      <w:r w:rsidR="00C4027A" w:rsidRPr="00F4643C">
        <w:rPr>
          <w:color w:val="000000"/>
          <w:sz w:val="22"/>
          <w:szCs w:val="22"/>
          <w:lang w:val="en-US"/>
        </w:rPr>
        <w:t>R</w:t>
      </w:r>
      <w:r w:rsidR="00C4027A" w:rsidRPr="00F4643C">
        <w:rPr>
          <w:color w:val="000000"/>
          <w:sz w:val="16"/>
          <w:szCs w:val="16"/>
          <w:lang w:val="en-US"/>
        </w:rPr>
        <w:t>E</w:t>
      </w:r>
      <w:r w:rsidR="000C1915" w:rsidRPr="00F4643C">
        <w:rPr>
          <w:color w:val="000000"/>
          <w:sz w:val="22"/>
          <w:szCs w:val="22"/>
          <w:lang w:val="en-US"/>
        </w:rPr>
        <w:t>’s</w:t>
      </w:r>
      <w:r w:rsidR="00781594" w:rsidRPr="00F4643C">
        <w:rPr>
          <w:color w:val="000000"/>
          <w:sz w:val="22"/>
          <w:szCs w:val="22"/>
          <w:lang w:val="en-US"/>
        </w:rPr>
        <w:t xml:space="preserve"> </w:t>
      </w:r>
      <w:r w:rsidR="00257753" w:rsidRPr="00F4643C">
        <w:rPr>
          <w:sz w:val="22"/>
          <w:szCs w:val="22"/>
          <w:lang w:val="en-US"/>
        </w:rPr>
        <w:t>precis</w:t>
      </w:r>
      <w:r w:rsidR="00781594" w:rsidRPr="00F4643C">
        <w:rPr>
          <w:sz w:val="22"/>
          <w:szCs w:val="22"/>
          <w:lang w:val="en-US"/>
        </w:rPr>
        <w:t xml:space="preserve">ion </w:t>
      </w:r>
      <w:r w:rsidR="00F17737" w:rsidRPr="00F4643C">
        <w:rPr>
          <w:sz w:val="22"/>
          <w:szCs w:val="22"/>
          <w:lang w:val="en-US"/>
        </w:rPr>
        <w:t>of</w:t>
      </w:r>
      <w:r w:rsidR="003B7424" w:rsidRPr="00F4643C">
        <w:rPr>
          <w:sz w:val="22"/>
          <w:szCs w:val="22"/>
          <w:lang w:val="en-US"/>
        </w:rPr>
        <w:t xml:space="preserve"> similarity</w:t>
      </w:r>
      <w:r w:rsidR="00257753" w:rsidRPr="00F4643C">
        <w:rPr>
          <w:sz w:val="22"/>
          <w:szCs w:val="22"/>
          <w:lang w:val="en-US"/>
        </w:rPr>
        <w:t xml:space="preserve"> </w:t>
      </w:r>
      <w:r w:rsidR="003B7424" w:rsidRPr="00F4643C">
        <w:rPr>
          <w:sz w:val="22"/>
          <w:szCs w:val="22"/>
          <w:lang w:val="en-US"/>
        </w:rPr>
        <w:t>measurement</w:t>
      </w:r>
      <w:r w:rsidRPr="00F4643C">
        <w:rPr>
          <w:sz w:val="22"/>
          <w:szCs w:val="22"/>
          <w:lang w:val="en-US"/>
        </w:rPr>
        <w:t>,</w:t>
      </w:r>
      <w:r w:rsidR="007F7A16" w:rsidRPr="00F4643C">
        <w:rPr>
          <w:sz w:val="22"/>
          <w:szCs w:val="22"/>
          <w:lang w:val="en-US"/>
        </w:rPr>
        <w:t xml:space="preserve"> </w:t>
      </w:r>
      <w:r w:rsidRPr="00F4643C">
        <w:rPr>
          <w:color w:val="000000"/>
          <w:sz w:val="22"/>
          <w:szCs w:val="22"/>
          <w:lang w:val="en-US"/>
        </w:rPr>
        <w:t>we tested</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sz w:val="22"/>
          <w:szCs w:val="22"/>
          <w:lang w:val="en-US"/>
        </w:rPr>
        <w:t xml:space="preserve"> on </w:t>
      </w:r>
      <w:r w:rsidR="00D61F5B" w:rsidRPr="00F4643C">
        <w:rPr>
          <w:sz w:val="22"/>
          <w:szCs w:val="22"/>
          <w:lang w:val="en-US"/>
        </w:rPr>
        <w:t xml:space="preserve">a </w:t>
      </w:r>
      <w:r w:rsidR="004D35CB" w:rsidRPr="00F4643C">
        <w:rPr>
          <w:sz w:val="22"/>
          <w:szCs w:val="22"/>
          <w:lang w:val="en-US"/>
        </w:rPr>
        <w:t xml:space="preserve">diverse </w:t>
      </w:r>
      <w:r w:rsidR="00FC117E" w:rsidRPr="00F4643C">
        <w:rPr>
          <w:sz w:val="22"/>
          <w:szCs w:val="22"/>
          <w:lang w:val="en-US"/>
        </w:rPr>
        <w:t xml:space="preserve">set </w:t>
      </w:r>
      <w:r w:rsidR="00F45949" w:rsidRPr="00F4643C">
        <w:rPr>
          <w:sz w:val="22"/>
          <w:szCs w:val="22"/>
          <w:lang w:val="en-US"/>
        </w:rPr>
        <w:t>of</w:t>
      </w:r>
      <w:r w:rsidR="00EC254B" w:rsidRPr="00F4643C">
        <w:rPr>
          <w:sz w:val="22"/>
          <w:szCs w:val="22"/>
          <w:lang w:val="en-US"/>
        </w:rPr>
        <w:t xml:space="preserve"> </w:t>
      </w:r>
      <w:r w:rsidR="000C1915" w:rsidRPr="00F4643C">
        <w:rPr>
          <w:sz w:val="22"/>
          <w:szCs w:val="22"/>
          <w:lang w:val="en-US"/>
        </w:rPr>
        <w:t>phenotypic</w:t>
      </w:r>
      <w:r w:rsidR="00FC117E" w:rsidRPr="00F4643C">
        <w:rPr>
          <w:sz w:val="22"/>
          <w:szCs w:val="22"/>
          <w:lang w:val="en-US"/>
        </w:rPr>
        <w:t>ally</w:t>
      </w:r>
      <w:r w:rsidR="00397E18" w:rsidRPr="00F4643C">
        <w:rPr>
          <w:sz w:val="22"/>
          <w:szCs w:val="22"/>
          <w:lang w:val="en-US"/>
        </w:rPr>
        <w:t xml:space="preserve"> </w:t>
      </w:r>
      <w:r w:rsidR="00257753" w:rsidRPr="00F4643C">
        <w:rPr>
          <w:sz w:val="22"/>
          <w:szCs w:val="22"/>
          <w:lang w:val="en-US"/>
        </w:rPr>
        <w:t>heterogene</w:t>
      </w:r>
      <w:r w:rsidR="00FC117E" w:rsidRPr="00F4643C">
        <w:rPr>
          <w:sz w:val="22"/>
          <w:szCs w:val="22"/>
          <w:lang w:val="en-US"/>
        </w:rPr>
        <w:t>ous</w:t>
      </w:r>
      <w:r w:rsidR="00397E18" w:rsidRPr="00F4643C">
        <w:rPr>
          <w:sz w:val="22"/>
          <w:szCs w:val="22"/>
          <w:lang w:val="en-US"/>
        </w:rPr>
        <w:t xml:space="preserve"> and</w:t>
      </w:r>
      <w:r w:rsidR="00257753" w:rsidRPr="00F4643C">
        <w:rPr>
          <w:sz w:val="22"/>
          <w:szCs w:val="22"/>
          <w:lang w:val="en-US"/>
        </w:rPr>
        <w:t xml:space="preserve"> homogene</w:t>
      </w:r>
      <w:r w:rsidR="00FC117E" w:rsidRPr="00F4643C">
        <w:rPr>
          <w:sz w:val="22"/>
          <w:szCs w:val="22"/>
          <w:lang w:val="en-US"/>
        </w:rPr>
        <w:t xml:space="preserve">ous </w:t>
      </w:r>
      <w:r w:rsidRPr="00F4643C">
        <w:rPr>
          <w:sz w:val="22"/>
          <w:szCs w:val="22"/>
          <w:lang w:val="en-US"/>
        </w:rPr>
        <w:t>samples</w:t>
      </w:r>
      <w:r w:rsidR="00B7026C" w:rsidRPr="00F4643C">
        <w:rPr>
          <w:sz w:val="22"/>
          <w:szCs w:val="22"/>
          <w:lang w:val="en-US"/>
        </w:rPr>
        <w:t xml:space="preserve"> </w:t>
      </w:r>
      <w:r w:rsidR="005F05B9" w:rsidRPr="00F4643C">
        <w:rPr>
          <w:sz w:val="22"/>
          <w:szCs w:val="22"/>
          <w:lang w:val="en-US"/>
        </w:rPr>
        <w:t xml:space="preserve">diligently </w:t>
      </w:r>
      <w:r w:rsidR="00B7026C" w:rsidRPr="00F4643C">
        <w:rPr>
          <w:sz w:val="22"/>
          <w:szCs w:val="22"/>
          <w:lang w:val="en-US"/>
        </w:rPr>
        <w:t xml:space="preserve">generated by </w:t>
      </w:r>
      <w:r w:rsidR="00B7026C" w:rsidRPr="00F4643C">
        <w:rPr>
          <w:b/>
          <w:bCs/>
          <w:color w:val="FF0000"/>
          <w:sz w:val="22"/>
          <w:szCs w:val="22"/>
          <w:lang w:val="en-US"/>
        </w:rPr>
        <w:t>[REF]</w:t>
      </w:r>
      <w:r w:rsidR="000C1915" w:rsidRPr="00F4643C">
        <w:rPr>
          <w:color w:val="000000"/>
          <w:sz w:val="22"/>
          <w:szCs w:val="22"/>
          <w:lang w:val="en-US"/>
        </w:rPr>
        <w:t xml:space="preserve">. </w:t>
      </w:r>
      <w:r w:rsidR="00F45949" w:rsidRPr="00F4643C">
        <w:rPr>
          <w:color w:val="000000"/>
          <w:sz w:val="22"/>
          <w:szCs w:val="22"/>
          <w:lang w:val="en-US"/>
        </w:rPr>
        <w:t>The set includes</w:t>
      </w:r>
      <w:r w:rsidR="00E46E9B" w:rsidRPr="00F4643C">
        <w:rPr>
          <w:sz w:val="22"/>
          <w:szCs w:val="22"/>
          <w:lang w:val="en-US"/>
        </w:rPr>
        <w:t xml:space="preserve"> </w:t>
      </w:r>
      <w:r w:rsidR="000C1915" w:rsidRPr="00F4643C">
        <w:rPr>
          <w:sz w:val="22"/>
          <w:szCs w:val="22"/>
          <w:lang w:val="en-US"/>
        </w:rPr>
        <w:t xml:space="preserve">21 </w:t>
      </w:r>
      <w:r w:rsidR="00E46E9B" w:rsidRPr="00F4643C">
        <w:rPr>
          <w:sz w:val="22"/>
          <w:szCs w:val="22"/>
          <w:lang w:val="en-US"/>
        </w:rPr>
        <w:t xml:space="preserve">mass cytometry </w:t>
      </w:r>
      <w:r w:rsidR="00825BA6" w:rsidRPr="00F4643C">
        <w:rPr>
          <w:sz w:val="22"/>
          <w:szCs w:val="22"/>
          <w:lang w:val="en-US"/>
        </w:rPr>
        <w:t>samples</w:t>
      </w:r>
      <w:r w:rsidR="00E46E9B" w:rsidRPr="00F4643C">
        <w:rPr>
          <w:sz w:val="22"/>
          <w:szCs w:val="22"/>
          <w:lang w:val="en-US"/>
        </w:rPr>
        <w:t xml:space="preserve"> of bone marrow aspirates from 16 pediatric AML patients obtained at diagnosis and 5 healthy adult donors. The samples </w:t>
      </w:r>
      <w:r w:rsidR="006C163E" w:rsidRPr="00F4643C">
        <w:rPr>
          <w:sz w:val="22"/>
          <w:szCs w:val="22"/>
          <w:lang w:val="en-US"/>
        </w:rPr>
        <w:t>are</w:t>
      </w:r>
      <w:r w:rsidR="000C1915" w:rsidRPr="00F4643C">
        <w:rPr>
          <w:sz w:val="22"/>
          <w:szCs w:val="22"/>
          <w:lang w:val="en-US"/>
        </w:rPr>
        <w:t xml:space="preserve"> </w:t>
      </w:r>
      <w:r w:rsidR="00E46E9B" w:rsidRPr="00F4643C">
        <w:rPr>
          <w:sz w:val="22"/>
          <w:szCs w:val="22"/>
          <w:lang w:val="en-US"/>
        </w:rPr>
        <w:t>labeled with metal-isotope-conjugated antibodies specific for 16 surface markers</w:t>
      </w:r>
      <w:r w:rsidR="000C1915" w:rsidRPr="00F4643C">
        <w:rPr>
          <w:sz w:val="22"/>
          <w:szCs w:val="22"/>
          <w:lang w:val="en-US"/>
        </w:rPr>
        <w:t>.</w:t>
      </w:r>
    </w:p>
    <w:p w14:paraId="491E64C2" w14:textId="5D80E800" w:rsidR="00080E15" w:rsidRPr="00F4643C" w:rsidRDefault="00B7026C" w:rsidP="00080E15">
      <w:pPr>
        <w:jc w:val="both"/>
        <w:rPr>
          <w:color w:val="000000"/>
          <w:sz w:val="22"/>
          <w:szCs w:val="22"/>
          <w:lang w:val="en-US"/>
        </w:rPr>
      </w:pPr>
      <w:r w:rsidRPr="00F4643C">
        <w:rPr>
          <w:sz w:val="22"/>
          <w:szCs w:val="22"/>
          <w:lang w:val="en-US"/>
        </w:rPr>
        <w:t xml:space="preserve">   We first reproduced their interpatient similarity heatmap</w:t>
      </w:r>
      <w:r w:rsidR="00D61F5B" w:rsidRPr="00F4643C">
        <w:rPr>
          <w:sz w:val="22"/>
          <w:szCs w:val="22"/>
          <w:lang w:val="en-US"/>
        </w:rPr>
        <w:t xml:space="preserve"> </w:t>
      </w:r>
      <w:r w:rsidRPr="00F4643C">
        <w:rPr>
          <w:sz w:val="22"/>
          <w:szCs w:val="22"/>
          <w:lang w:val="en-US"/>
        </w:rPr>
        <w:t>using Phen</w:t>
      </w:r>
      <w:r w:rsidR="0016237E" w:rsidRPr="00F4643C">
        <w:rPr>
          <w:sz w:val="22"/>
          <w:szCs w:val="22"/>
          <w:lang w:val="en-US"/>
        </w:rPr>
        <w:t>o</w:t>
      </w:r>
      <w:r w:rsidRPr="00F4643C">
        <w:rPr>
          <w:sz w:val="22"/>
          <w:szCs w:val="22"/>
          <w:lang w:val="en-US"/>
        </w:rPr>
        <w:t xml:space="preserve">Graph as </w:t>
      </w:r>
      <w:r w:rsidR="00D61F5B" w:rsidRPr="00F4643C">
        <w:rPr>
          <w:sz w:val="22"/>
          <w:szCs w:val="22"/>
          <w:lang w:val="en-US"/>
        </w:rPr>
        <w:t xml:space="preserve">they </w:t>
      </w:r>
      <w:r w:rsidR="001F20B2" w:rsidRPr="00F4643C">
        <w:rPr>
          <w:sz w:val="22"/>
          <w:szCs w:val="22"/>
          <w:lang w:val="en-US"/>
        </w:rPr>
        <w:t>described</w:t>
      </w:r>
      <w:r w:rsidR="0016237E" w:rsidRPr="00F4643C">
        <w:rPr>
          <w:sz w:val="22"/>
          <w:szCs w:val="22"/>
          <w:lang w:val="en-US"/>
        </w:rPr>
        <w:t xml:space="preserve"> (</w:t>
      </w:r>
      <w:r w:rsidR="00134EA1" w:rsidRPr="00800D05">
        <w:rPr>
          <w:b/>
          <w:bCs/>
          <w:color w:val="FF0000"/>
          <w:sz w:val="22"/>
          <w:szCs w:val="22"/>
          <w:lang w:val="en-US"/>
        </w:rPr>
        <w:t xml:space="preserve">Figure </w:t>
      </w:r>
      <w:r w:rsidR="00701A60" w:rsidRPr="00800D05">
        <w:rPr>
          <w:b/>
          <w:bCs/>
          <w:color w:val="FF0000"/>
          <w:sz w:val="22"/>
          <w:szCs w:val="22"/>
          <w:lang w:val="en-US"/>
        </w:rPr>
        <w:t>2</w:t>
      </w:r>
      <w:r w:rsidR="00134EA1" w:rsidRPr="00800D05">
        <w:rPr>
          <w:b/>
          <w:bCs/>
          <w:color w:val="FF0000"/>
          <w:sz w:val="22"/>
          <w:szCs w:val="22"/>
          <w:lang w:val="en-US"/>
        </w:rPr>
        <w:t>A</w:t>
      </w:r>
      <w:r w:rsidR="0016237E" w:rsidRPr="00F4643C">
        <w:rPr>
          <w:sz w:val="22"/>
          <w:szCs w:val="22"/>
          <w:lang w:val="en-US"/>
        </w:rPr>
        <w:t>)</w:t>
      </w:r>
      <w:r w:rsidR="00D61F5B" w:rsidRPr="00F4643C">
        <w:rPr>
          <w:sz w:val="22"/>
          <w:szCs w:val="22"/>
          <w:lang w:val="en-US"/>
        </w:rPr>
        <w:t>.</w:t>
      </w:r>
      <w:r w:rsidR="00640070" w:rsidRPr="00F4643C">
        <w:rPr>
          <w:sz w:val="22"/>
          <w:szCs w:val="22"/>
          <w:lang w:val="en-US"/>
        </w:rPr>
        <w:t xml:space="preserve"> When applied </w:t>
      </w:r>
      <w:r w:rsidR="00640070" w:rsidRPr="00F4643C">
        <w:rPr>
          <w:color w:val="000000"/>
          <w:sz w:val="22"/>
          <w:szCs w:val="22"/>
          <w:lang w:val="en-US"/>
        </w:rPr>
        <w:t xml:space="preserve">to </w:t>
      </w:r>
      <w:r w:rsidR="000A5090" w:rsidRPr="00F4643C">
        <w:rPr>
          <w:color w:val="000000"/>
          <w:sz w:val="22"/>
          <w:szCs w:val="22"/>
          <w:lang w:val="en-US"/>
        </w:rPr>
        <w:t>this</w:t>
      </w:r>
      <w:r w:rsidR="00640070" w:rsidRPr="00F4643C">
        <w:rPr>
          <w:color w:val="000000"/>
          <w:sz w:val="22"/>
          <w:szCs w:val="22"/>
          <w:lang w:val="en-US"/>
        </w:rPr>
        <w:t xml:space="preserve"> </w:t>
      </w:r>
      <w:r w:rsidR="00CE4838" w:rsidRPr="00F4643C">
        <w:rPr>
          <w:color w:val="000000"/>
          <w:sz w:val="22"/>
          <w:szCs w:val="22"/>
          <w:lang w:val="en-US"/>
        </w:rPr>
        <w:t>data</w:t>
      </w:r>
      <w:r w:rsidR="00640070" w:rsidRPr="00F4643C">
        <w:rPr>
          <w:color w:val="000000"/>
          <w:sz w:val="22"/>
          <w:szCs w:val="22"/>
          <w:lang w:val="en-US"/>
        </w:rPr>
        <w:t>set with the same hierarchical clustering</w:t>
      </w:r>
      <w:r w:rsidR="000A5090" w:rsidRPr="00F4643C">
        <w:rPr>
          <w:color w:val="000000"/>
          <w:sz w:val="22"/>
          <w:szCs w:val="22"/>
          <w:lang w:val="en-US"/>
        </w:rPr>
        <w:t xml:space="preserve"> method</w:t>
      </w:r>
      <w:r w:rsidR="00640070" w:rsidRPr="00F4643C">
        <w:rPr>
          <w:color w:val="000000"/>
          <w:sz w:val="22"/>
          <w:szCs w:val="22"/>
          <w:lang w:val="en-US"/>
        </w:rPr>
        <w:t xml:space="preserve">, </w:t>
      </w:r>
      <w:r w:rsidR="000A5090" w:rsidRPr="00F4643C">
        <w:rPr>
          <w:color w:val="000000"/>
          <w:sz w:val="16"/>
          <w:szCs w:val="16"/>
          <w:lang w:val="en-US"/>
        </w:rPr>
        <w:t>COMPA</w:t>
      </w:r>
      <w:r w:rsidR="000A5090" w:rsidRPr="00F4643C">
        <w:rPr>
          <w:color w:val="000000"/>
          <w:sz w:val="22"/>
          <w:szCs w:val="22"/>
          <w:lang w:val="en-US"/>
        </w:rPr>
        <w:t>R</w:t>
      </w:r>
      <w:r w:rsidR="000A5090" w:rsidRPr="00F4643C">
        <w:rPr>
          <w:color w:val="000000"/>
          <w:sz w:val="16"/>
          <w:szCs w:val="16"/>
          <w:lang w:val="en-US"/>
        </w:rPr>
        <w:t>E</w:t>
      </w:r>
      <w:r w:rsidR="000A5090" w:rsidRPr="00F4643C">
        <w:rPr>
          <w:color w:val="000000"/>
          <w:sz w:val="22"/>
          <w:szCs w:val="22"/>
          <w:lang w:val="en-US"/>
        </w:rPr>
        <w:t xml:space="preserve"> generated a heatmap with a </w:t>
      </w:r>
      <w:r w:rsidR="00383D93" w:rsidRPr="00F4643C">
        <w:rPr>
          <w:color w:val="000000"/>
          <w:sz w:val="22"/>
          <w:szCs w:val="22"/>
          <w:lang w:val="en-US"/>
        </w:rPr>
        <w:t>rather</w:t>
      </w:r>
      <w:r w:rsidR="000A5090" w:rsidRPr="00F4643C">
        <w:rPr>
          <w:color w:val="000000"/>
          <w:sz w:val="22"/>
          <w:szCs w:val="22"/>
          <w:lang w:val="en-US"/>
        </w:rPr>
        <w:t xml:space="preserve"> different </w:t>
      </w:r>
      <w:r w:rsidR="00640070" w:rsidRPr="00F4643C">
        <w:rPr>
          <w:color w:val="000000"/>
          <w:sz w:val="22"/>
          <w:szCs w:val="22"/>
          <w:lang w:val="en-US"/>
        </w:rPr>
        <w:t xml:space="preserve">hierarchy </w:t>
      </w:r>
      <w:r w:rsidR="00C66CA7" w:rsidRPr="00F4643C">
        <w:rPr>
          <w:color w:val="000000"/>
          <w:sz w:val="22"/>
          <w:szCs w:val="22"/>
          <w:lang w:val="en-US"/>
        </w:rPr>
        <w:t xml:space="preserve">(grouping) </w:t>
      </w:r>
      <w:r w:rsidR="00640070" w:rsidRPr="00F4643C">
        <w:rPr>
          <w:color w:val="000000"/>
          <w:sz w:val="22"/>
          <w:szCs w:val="22"/>
          <w:lang w:val="en-US"/>
        </w:rPr>
        <w:t xml:space="preserve">of </w:t>
      </w:r>
      <w:r w:rsidR="00FE69E0" w:rsidRPr="00F4643C">
        <w:rPr>
          <w:color w:val="000000"/>
          <w:sz w:val="22"/>
          <w:szCs w:val="22"/>
          <w:lang w:val="en-US"/>
        </w:rPr>
        <w:t>samples</w:t>
      </w:r>
      <w:r w:rsidR="0076643E" w:rsidRPr="00F4643C">
        <w:rPr>
          <w:color w:val="000000"/>
          <w:sz w:val="22"/>
          <w:szCs w:val="22"/>
          <w:lang w:val="en-US"/>
        </w:rPr>
        <w:t xml:space="preserve"> </w:t>
      </w:r>
      <w:r w:rsidR="00640070" w:rsidRPr="00F4643C">
        <w:rPr>
          <w:color w:val="000000"/>
          <w:sz w:val="22"/>
          <w:szCs w:val="22"/>
          <w:lang w:val="en-US"/>
        </w:rPr>
        <w:t>(</w:t>
      </w:r>
      <w:r w:rsidR="00134EA1" w:rsidRPr="00800D05">
        <w:rPr>
          <w:b/>
          <w:bCs/>
          <w:color w:val="FF0000"/>
          <w:sz w:val="22"/>
          <w:szCs w:val="22"/>
          <w:lang w:val="en-US"/>
        </w:rPr>
        <w:t xml:space="preserve">Figure </w:t>
      </w:r>
      <w:r w:rsidR="00701A60" w:rsidRPr="00800D05">
        <w:rPr>
          <w:b/>
          <w:bCs/>
          <w:color w:val="FF0000"/>
          <w:sz w:val="22"/>
          <w:szCs w:val="22"/>
          <w:lang w:val="en-US"/>
        </w:rPr>
        <w:t>2</w:t>
      </w:r>
      <w:r w:rsidR="00134EA1" w:rsidRPr="00800D05">
        <w:rPr>
          <w:b/>
          <w:bCs/>
          <w:color w:val="FF0000"/>
          <w:sz w:val="22"/>
          <w:szCs w:val="22"/>
          <w:lang w:val="en-US"/>
        </w:rPr>
        <w:t>B</w:t>
      </w:r>
      <w:r w:rsidR="00640070" w:rsidRPr="00F4643C">
        <w:rPr>
          <w:color w:val="000000"/>
          <w:sz w:val="22"/>
          <w:szCs w:val="22"/>
          <w:lang w:val="en-US"/>
        </w:rPr>
        <w:t>).</w:t>
      </w:r>
      <w:r w:rsidR="0076643E" w:rsidRPr="00F4643C">
        <w:rPr>
          <w:color w:val="000000"/>
          <w:sz w:val="22"/>
          <w:szCs w:val="22"/>
          <w:lang w:val="en-US"/>
        </w:rPr>
        <w:t xml:space="preserve"> To valida</w:t>
      </w:r>
      <w:r w:rsidR="00FE69E0" w:rsidRPr="00F4643C">
        <w:rPr>
          <w:color w:val="000000"/>
          <w:sz w:val="22"/>
          <w:szCs w:val="22"/>
          <w:lang w:val="en-US"/>
        </w:rPr>
        <w:t>te the</w:t>
      </w:r>
      <w:r w:rsidR="00383D93" w:rsidRPr="00F4643C">
        <w:rPr>
          <w:color w:val="000000"/>
          <w:sz w:val="22"/>
          <w:szCs w:val="22"/>
          <w:lang w:val="en-US"/>
        </w:rPr>
        <w:t xml:space="preserve"> new</w:t>
      </w:r>
      <w:r w:rsidR="00FE69E0" w:rsidRPr="00F4643C">
        <w:rPr>
          <w:color w:val="000000"/>
          <w:sz w:val="22"/>
          <w:szCs w:val="22"/>
          <w:lang w:val="en-US"/>
        </w:rPr>
        <w:t xml:space="preserve"> hierarch</w:t>
      </w:r>
      <w:r w:rsidR="00383D93" w:rsidRPr="00F4643C">
        <w:rPr>
          <w:color w:val="000000"/>
          <w:sz w:val="22"/>
          <w:szCs w:val="22"/>
          <w:lang w:val="en-US"/>
        </w:rPr>
        <w:t>y</w:t>
      </w:r>
      <w:r w:rsidR="0076643E" w:rsidRPr="00F4643C">
        <w:rPr>
          <w:color w:val="000000"/>
          <w:sz w:val="22"/>
          <w:szCs w:val="22"/>
          <w:lang w:val="en-US"/>
        </w:rPr>
        <w:t xml:space="preserve">, we </w:t>
      </w:r>
      <w:r w:rsidR="000B1DB5" w:rsidRPr="00F4643C">
        <w:rPr>
          <w:color w:val="000000"/>
          <w:sz w:val="22"/>
          <w:szCs w:val="22"/>
          <w:lang w:val="en-US"/>
        </w:rPr>
        <w:t>compared it to</w:t>
      </w:r>
      <w:r w:rsidR="0076643E" w:rsidRPr="00F4643C">
        <w:rPr>
          <w:color w:val="000000"/>
          <w:sz w:val="22"/>
          <w:szCs w:val="22"/>
          <w:lang w:val="en-US"/>
        </w:rPr>
        <w:t xml:space="preserve"> an independently derived </w:t>
      </w:r>
      <w:r w:rsidR="00FE69E0" w:rsidRPr="00F4643C">
        <w:rPr>
          <w:color w:val="000000"/>
          <w:sz w:val="22"/>
          <w:szCs w:val="22"/>
          <w:lang w:val="en-US"/>
        </w:rPr>
        <w:t>hierarchy</w:t>
      </w:r>
      <w:r w:rsidR="007020E4" w:rsidRPr="00F4643C">
        <w:rPr>
          <w:color w:val="000000"/>
          <w:sz w:val="22"/>
          <w:szCs w:val="22"/>
          <w:lang w:val="en-US"/>
        </w:rPr>
        <w:t xml:space="preserve"> </w:t>
      </w:r>
      <w:r w:rsidR="0076643E" w:rsidRPr="00F4643C">
        <w:rPr>
          <w:color w:val="000000"/>
          <w:sz w:val="22"/>
          <w:szCs w:val="22"/>
          <w:lang w:val="en-US"/>
        </w:rPr>
        <w:t xml:space="preserve">of the </w:t>
      </w:r>
      <w:r w:rsidR="005C440A" w:rsidRPr="00F4643C">
        <w:rPr>
          <w:color w:val="000000"/>
          <w:sz w:val="22"/>
          <w:szCs w:val="22"/>
          <w:lang w:val="en-US"/>
        </w:rPr>
        <w:t>samples</w:t>
      </w:r>
      <w:r w:rsidR="0076643E" w:rsidRPr="00F4643C">
        <w:rPr>
          <w:color w:val="000000"/>
          <w:sz w:val="22"/>
          <w:szCs w:val="22"/>
          <w:lang w:val="en-US"/>
        </w:rPr>
        <w:t xml:space="preserve"> </w:t>
      </w:r>
      <w:r w:rsidR="008B7EB4" w:rsidRPr="00F4643C">
        <w:rPr>
          <w:color w:val="000000"/>
          <w:sz w:val="22"/>
          <w:szCs w:val="22"/>
          <w:lang w:val="en-US"/>
        </w:rPr>
        <w:t>using</w:t>
      </w:r>
      <w:r w:rsidR="007020E4" w:rsidRPr="00F4643C">
        <w:rPr>
          <w:color w:val="000000"/>
          <w:sz w:val="22"/>
          <w:szCs w:val="22"/>
          <w:lang w:val="en-US"/>
        </w:rPr>
        <w:t xml:space="preserve"> </w:t>
      </w:r>
      <w:r w:rsidR="005C440A" w:rsidRPr="00F4643C">
        <w:rPr>
          <w:color w:val="000000" w:themeColor="text1"/>
          <w:sz w:val="22"/>
          <w:szCs w:val="22"/>
          <w:lang w:val="en-US"/>
        </w:rPr>
        <w:t xml:space="preserve">Jensen-Shannon divergence (JSD) as suggest in </w:t>
      </w:r>
      <w:r w:rsidR="005C440A" w:rsidRPr="00F4643C">
        <w:rPr>
          <w:b/>
          <w:bCs/>
          <w:color w:val="FF0000"/>
          <w:sz w:val="22"/>
          <w:szCs w:val="22"/>
          <w:lang w:val="en-US"/>
        </w:rPr>
        <w:t>[REF]</w:t>
      </w:r>
      <w:r w:rsidR="00561FA9" w:rsidRPr="00F4643C">
        <w:rPr>
          <w:color w:val="000000"/>
          <w:sz w:val="22"/>
          <w:szCs w:val="22"/>
          <w:lang w:val="en-US"/>
        </w:rPr>
        <w:t xml:space="preserve"> </w:t>
      </w:r>
      <w:r w:rsidR="00B72A4D" w:rsidRPr="00F4643C">
        <w:rPr>
          <w:color w:val="000000"/>
          <w:sz w:val="22"/>
          <w:szCs w:val="22"/>
          <w:lang w:val="en-US"/>
        </w:rPr>
        <w:t>that</w:t>
      </w:r>
      <w:r w:rsidR="00561FA9" w:rsidRPr="00F4643C">
        <w:rPr>
          <w:color w:val="000000"/>
          <w:sz w:val="22"/>
          <w:szCs w:val="22"/>
          <w:lang w:val="en-US"/>
        </w:rPr>
        <w:t xml:space="preserve"> </w:t>
      </w:r>
      <w:r w:rsidR="00137CD9" w:rsidRPr="00F4643C">
        <w:rPr>
          <w:color w:val="000000"/>
          <w:sz w:val="22"/>
          <w:szCs w:val="22"/>
          <w:lang w:val="en-US"/>
        </w:rPr>
        <w:t>displa</w:t>
      </w:r>
      <w:r w:rsidR="00B72A4D" w:rsidRPr="00F4643C">
        <w:rPr>
          <w:color w:val="000000"/>
          <w:sz w:val="22"/>
          <w:szCs w:val="22"/>
          <w:lang w:val="en-US"/>
        </w:rPr>
        <w:t>yed</w:t>
      </w:r>
      <w:r w:rsidR="00137CD9" w:rsidRPr="00F4643C">
        <w:rPr>
          <w:color w:val="000000"/>
          <w:sz w:val="22"/>
          <w:szCs w:val="22"/>
          <w:lang w:val="en-US"/>
        </w:rPr>
        <w:t xml:space="preserve"> almost complete</w:t>
      </w:r>
      <w:r w:rsidR="00106097" w:rsidRPr="00F4643C">
        <w:rPr>
          <w:color w:val="000000"/>
          <w:sz w:val="22"/>
          <w:szCs w:val="22"/>
          <w:lang w:val="en-US"/>
        </w:rPr>
        <w:t xml:space="preserve"> agreement</w:t>
      </w:r>
      <w:r w:rsidR="007020E4" w:rsidRPr="00F4643C">
        <w:rPr>
          <w:color w:val="000000"/>
          <w:sz w:val="22"/>
          <w:szCs w:val="22"/>
          <w:lang w:val="en-US"/>
        </w:rPr>
        <w:t xml:space="preserve"> </w:t>
      </w:r>
      <w:r w:rsidR="00E33626" w:rsidRPr="00F4643C">
        <w:rPr>
          <w:color w:val="000000"/>
          <w:sz w:val="22"/>
          <w:szCs w:val="22"/>
          <w:lang w:val="en-US"/>
        </w:rPr>
        <w:t>(</w:t>
      </w:r>
      <w:r w:rsidR="00235D61" w:rsidRPr="00800D05">
        <w:rPr>
          <w:b/>
          <w:bCs/>
          <w:color w:val="FF0000"/>
          <w:sz w:val="22"/>
          <w:szCs w:val="22"/>
          <w:lang w:val="en-US"/>
        </w:rPr>
        <w:t xml:space="preserve">Figure </w:t>
      </w:r>
      <w:r w:rsidR="00701A60" w:rsidRPr="00800D05">
        <w:rPr>
          <w:b/>
          <w:bCs/>
          <w:color w:val="FF0000"/>
          <w:sz w:val="22"/>
          <w:szCs w:val="22"/>
          <w:lang w:val="en-US"/>
        </w:rPr>
        <w:t>2</w:t>
      </w:r>
      <w:r w:rsidR="00235D61" w:rsidRPr="00800D05">
        <w:rPr>
          <w:b/>
          <w:bCs/>
          <w:color w:val="FF0000"/>
          <w:sz w:val="22"/>
          <w:szCs w:val="22"/>
          <w:lang w:val="en-US"/>
        </w:rPr>
        <w:t>C</w:t>
      </w:r>
      <w:r w:rsidR="00E33626" w:rsidRPr="00F4643C">
        <w:rPr>
          <w:color w:val="000000"/>
          <w:sz w:val="22"/>
          <w:szCs w:val="22"/>
          <w:lang w:val="en-US"/>
        </w:rPr>
        <w:t>)</w:t>
      </w:r>
      <w:r w:rsidR="00561FA9" w:rsidRPr="00F4643C">
        <w:rPr>
          <w:color w:val="000000"/>
          <w:sz w:val="22"/>
          <w:szCs w:val="22"/>
          <w:lang w:val="en-US"/>
        </w:rPr>
        <w:t>.</w:t>
      </w:r>
    </w:p>
    <w:p w14:paraId="00000012" w14:textId="5D586AE5" w:rsidR="00774DC6" w:rsidRPr="00F4643C" w:rsidRDefault="004B72AE" w:rsidP="000C2A9D">
      <w:pPr>
        <w:jc w:val="both"/>
        <w:rPr>
          <w:color w:val="000000"/>
          <w:sz w:val="22"/>
          <w:szCs w:val="22"/>
          <w:lang w:val="en-US"/>
        </w:rPr>
      </w:pPr>
      <w:r w:rsidRPr="00F4643C">
        <w:rPr>
          <w:color w:val="000000"/>
          <w:sz w:val="22"/>
          <w:szCs w:val="22"/>
          <w:lang w:val="en-US"/>
        </w:rPr>
        <w:t xml:space="preserve">   To compare the samples</w:t>
      </w:r>
      <w:r w:rsidR="0094576F" w:rsidRPr="00F4643C">
        <w:rPr>
          <w:color w:val="000000"/>
          <w:sz w:val="22"/>
          <w:szCs w:val="22"/>
          <w:lang w:val="en-US"/>
        </w:rPr>
        <w:t xml:space="preserve"> </w:t>
      </w:r>
      <w:r w:rsidR="002D32C0" w:rsidRPr="00F4643C">
        <w:rPr>
          <w:color w:val="000000"/>
          <w:sz w:val="22"/>
          <w:szCs w:val="22"/>
          <w:lang w:val="en-US"/>
        </w:rPr>
        <w:t xml:space="preserve">even </w:t>
      </w:r>
      <w:r w:rsidR="0094576F" w:rsidRPr="00F4643C">
        <w:rPr>
          <w:color w:val="000000"/>
          <w:sz w:val="22"/>
          <w:szCs w:val="22"/>
          <w:lang w:val="en-US"/>
        </w:rPr>
        <w:t>further</w:t>
      </w:r>
      <w:r w:rsidRPr="00F4643C">
        <w:rPr>
          <w:color w:val="000000"/>
          <w:sz w:val="22"/>
          <w:szCs w:val="22"/>
          <w:lang w:val="en-US"/>
        </w:rPr>
        <w:t xml:space="preserve">, we plotted </w:t>
      </w:r>
      <w:r w:rsidR="00AA5789" w:rsidRPr="00F4643C">
        <w:rPr>
          <w:color w:val="000000"/>
          <w:sz w:val="22"/>
          <w:szCs w:val="22"/>
          <w:lang w:val="en-US"/>
        </w:rPr>
        <w:t>the</w:t>
      </w:r>
      <w:r w:rsidR="003D1770">
        <w:rPr>
          <w:color w:val="000000"/>
          <w:sz w:val="22"/>
          <w:szCs w:val="22"/>
          <w:lang w:val="en-US"/>
        </w:rPr>
        <w:t>i</w:t>
      </w:r>
      <w:r w:rsidR="00AA5789" w:rsidRPr="00F4643C">
        <w:rPr>
          <w:color w:val="000000"/>
          <w:sz w:val="22"/>
          <w:szCs w:val="22"/>
          <w:lang w:val="en-US"/>
        </w:rPr>
        <w:t xml:space="preserve"> heatmap of median </w:t>
      </w:r>
      <w:r w:rsidR="00B21BD2" w:rsidRPr="00F4643C">
        <w:rPr>
          <w:color w:val="000000"/>
          <w:sz w:val="22"/>
          <w:szCs w:val="22"/>
          <w:lang w:val="en-US"/>
        </w:rPr>
        <w:t>fluorescence intensit</w:t>
      </w:r>
      <w:r w:rsidR="00CC52AC" w:rsidRPr="00F4643C">
        <w:rPr>
          <w:color w:val="000000"/>
          <w:sz w:val="22"/>
          <w:szCs w:val="22"/>
          <w:lang w:val="en-US"/>
        </w:rPr>
        <w:t>y</w:t>
      </w:r>
      <w:r w:rsidR="00B21BD2" w:rsidRPr="00F4643C">
        <w:rPr>
          <w:color w:val="000000"/>
          <w:sz w:val="22"/>
          <w:szCs w:val="22"/>
          <w:lang w:val="en-US"/>
        </w:rPr>
        <w:t xml:space="preserve"> (</w:t>
      </w:r>
      <w:r w:rsidR="00AA5789" w:rsidRPr="00F4643C">
        <w:rPr>
          <w:color w:val="000000"/>
          <w:sz w:val="22"/>
          <w:szCs w:val="22"/>
          <w:lang w:val="en-US"/>
        </w:rPr>
        <w:t>MFI</w:t>
      </w:r>
      <w:r w:rsidR="00B21BD2" w:rsidRPr="00F4643C">
        <w:rPr>
          <w:color w:val="000000"/>
          <w:sz w:val="22"/>
          <w:szCs w:val="22"/>
          <w:lang w:val="en-US"/>
        </w:rPr>
        <w:t>)</w:t>
      </w:r>
      <w:r w:rsidR="00CC52AC" w:rsidRPr="00F4643C">
        <w:rPr>
          <w:color w:val="000000"/>
          <w:sz w:val="22"/>
          <w:szCs w:val="22"/>
          <w:lang w:val="en-US"/>
        </w:rPr>
        <w:t xml:space="preserve"> (</w:t>
      </w:r>
      <w:r w:rsidR="00CC52AC" w:rsidRPr="00800D05">
        <w:rPr>
          <w:b/>
          <w:bCs/>
          <w:color w:val="FF0000"/>
          <w:sz w:val="22"/>
          <w:szCs w:val="22"/>
          <w:lang w:val="en-US"/>
        </w:rPr>
        <w:t xml:space="preserve">Figure </w:t>
      </w:r>
      <w:r w:rsidR="00D3226E" w:rsidRPr="00800D05">
        <w:rPr>
          <w:b/>
          <w:bCs/>
          <w:color w:val="FF0000"/>
          <w:sz w:val="22"/>
          <w:szCs w:val="22"/>
          <w:lang w:val="en-US"/>
        </w:rPr>
        <w:t>2</w:t>
      </w:r>
      <w:r w:rsidR="00CC52AC" w:rsidRPr="00800D05">
        <w:rPr>
          <w:b/>
          <w:bCs/>
          <w:color w:val="FF0000"/>
          <w:sz w:val="22"/>
          <w:szCs w:val="22"/>
          <w:lang w:val="en-US"/>
        </w:rPr>
        <w:t>D</w:t>
      </w:r>
      <w:r w:rsidR="00CC52AC" w:rsidRPr="00F4643C">
        <w:rPr>
          <w:color w:val="000000"/>
          <w:sz w:val="22"/>
          <w:szCs w:val="22"/>
          <w:lang w:val="en-US"/>
        </w:rPr>
        <w:t xml:space="preserve">). </w:t>
      </w:r>
      <w:r w:rsidR="002D32C0" w:rsidRPr="00F4643C">
        <w:rPr>
          <w:color w:val="000000"/>
          <w:sz w:val="22"/>
          <w:szCs w:val="22"/>
          <w:lang w:val="en-US"/>
        </w:rPr>
        <w:t>More noticeably, s</w:t>
      </w:r>
      <w:r w:rsidR="002E324C" w:rsidRPr="00F4643C">
        <w:rPr>
          <w:color w:val="000000"/>
          <w:sz w:val="22"/>
          <w:szCs w:val="22"/>
          <w:lang w:val="en-US"/>
        </w:rPr>
        <w:t>amples</w:t>
      </w:r>
      <w:r w:rsidR="00CC52AC" w:rsidRPr="00F4643C">
        <w:rPr>
          <w:color w:val="000000"/>
          <w:sz w:val="22"/>
          <w:szCs w:val="22"/>
          <w:lang w:val="en-US"/>
        </w:rPr>
        <w:t xml:space="preserve"> </w:t>
      </w:r>
      <w:r w:rsidR="002E324C" w:rsidRPr="00F4643C">
        <w:rPr>
          <w:color w:val="000000"/>
          <w:sz w:val="22"/>
          <w:szCs w:val="22"/>
          <w:lang w:val="en-US"/>
        </w:rPr>
        <w:t>SJ1, SJ2, SJ3, SJ4,</w:t>
      </w:r>
      <w:r w:rsidR="004502DE" w:rsidRPr="00F4643C">
        <w:rPr>
          <w:color w:val="000000"/>
          <w:sz w:val="22"/>
          <w:szCs w:val="22"/>
          <w:lang w:val="en-US"/>
        </w:rPr>
        <w:t xml:space="preserve"> </w:t>
      </w:r>
      <w:r w:rsidR="002E324C" w:rsidRPr="00F4643C">
        <w:rPr>
          <w:color w:val="000000"/>
          <w:sz w:val="22"/>
          <w:szCs w:val="22"/>
          <w:lang w:val="en-US"/>
        </w:rPr>
        <w:t>SJ5, SJ7</w:t>
      </w:r>
      <w:r w:rsidR="001805C9" w:rsidRPr="00F4643C">
        <w:rPr>
          <w:color w:val="000000"/>
          <w:sz w:val="22"/>
          <w:szCs w:val="22"/>
          <w:lang w:val="en-US"/>
        </w:rPr>
        <w:t xml:space="preserve"> and</w:t>
      </w:r>
      <w:r w:rsidR="002E324C" w:rsidRPr="00F4643C">
        <w:rPr>
          <w:color w:val="000000"/>
          <w:sz w:val="22"/>
          <w:szCs w:val="22"/>
          <w:lang w:val="en-US"/>
        </w:rPr>
        <w:t xml:space="preserve"> SJ14 </w:t>
      </w:r>
      <w:r w:rsidR="00CC52AC" w:rsidRPr="00F4643C">
        <w:rPr>
          <w:color w:val="000000"/>
          <w:sz w:val="22"/>
          <w:szCs w:val="22"/>
          <w:lang w:val="en-US"/>
        </w:rPr>
        <w:t xml:space="preserve">grouped together expressing </w:t>
      </w:r>
      <w:r w:rsidR="002E324C" w:rsidRPr="00F4643C">
        <w:rPr>
          <w:color w:val="000000"/>
          <w:sz w:val="22"/>
          <w:szCs w:val="22"/>
          <w:lang w:val="en-US"/>
        </w:rPr>
        <w:t>mid</w:t>
      </w:r>
      <w:r w:rsidR="00CC52AC" w:rsidRPr="00F4643C">
        <w:rPr>
          <w:color w:val="000000"/>
          <w:sz w:val="22"/>
          <w:szCs w:val="22"/>
          <w:lang w:val="en-US"/>
        </w:rPr>
        <w:t xml:space="preserve"> to high </w:t>
      </w:r>
      <w:r w:rsidR="001805C9" w:rsidRPr="00F4643C">
        <w:rPr>
          <w:color w:val="000000"/>
          <w:sz w:val="22"/>
          <w:szCs w:val="22"/>
          <w:lang w:val="en-US"/>
        </w:rPr>
        <w:t>level</w:t>
      </w:r>
      <w:r w:rsidR="002D32C0" w:rsidRPr="00F4643C">
        <w:rPr>
          <w:color w:val="000000"/>
          <w:sz w:val="22"/>
          <w:szCs w:val="22"/>
          <w:lang w:val="en-US"/>
        </w:rPr>
        <w:t>s</w:t>
      </w:r>
      <w:r w:rsidR="001805C9" w:rsidRPr="00F4643C">
        <w:rPr>
          <w:color w:val="000000"/>
          <w:sz w:val="22"/>
          <w:szCs w:val="22"/>
          <w:lang w:val="en-US"/>
        </w:rPr>
        <w:t xml:space="preserve"> </w:t>
      </w:r>
      <w:r w:rsidR="00CC52AC" w:rsidRPr="00F4643C">
        <w:rPr>
          <w:color w:val="000000"/>
          <w:sz w:val="22"/>
          <w:szCs w:val="22"/>
          <w:lang w:val="en-US"/>
        </w:rPr>
        <w:t>of CD34, CD38, CD44, CD123</w:t>
      </w:r>
      <w:r w:rsidR="002E324C" w:rsidRPr="00F4643C">
        <w:rPr>
          <w:color w:val="000000"/>
          <w:sz w:val="22"/>
          <w:szCs w:val="22"/>
          <w:lang w:val="en-US"/>
        </w:rPr>
        <w:t xml:space="preserve"> and</w:t>
      </w:r>
      <w:r w:rsidR="00CC52AC" w:rsidRPr="00F4643C">
        <w:rPr>
          <w:color w:val="000000"/>
          <w:sz w:val="22"/>
          <w:szCs w:val="22"/>
          <w:lang w:val="en-US"/>
        </w:rPr>
        <w:t xml:space="preserve"> HLA-DR</w:t>
      </w:r>
      <w:r w:rsidR="00211FDD" w:rsidRPr="00F4643C">
        <w:rPr>
          <w:color w:val="000000"/>
          <w:sz w:val="22"/>
          <w:szCs w:val="22"/>
          <w:lang w:val="en-US"/>
        </w:rPr>
        <w:t xml:space="preserve"> </w:t>
      </w:r>
      <w:r w:rsidR="00A520D6" w:rsidRPr="00F4643C">
        <w:rPr>
          <w:color w:val="000000"/>
          <w:sz w:val="22"/>
          <w:szCs w:val="22"/>
          <w:lang w:val="en-US"/>
        </w:rPr>
        <w:t>that</w:t>
      </w:r>
      <w:r w:rsidR="002D32C0" w:rsidRPr="00F4643C">
        <w:rPr>
          <w:color w:val="000000"/>
          <w:sz w:val="22"/>
          <w:szCs w:val="22"/>
          <w:lang w:val="en-US"/>
        </w:rPr>
        <w:t xml:space="preserve"> is an expression profile more abundant in</w:t>
      </w:r>
      <w:r w:rsidR="00211FDD" w:rsidRPr="00F4643C">
        <w:rPr>
          <w:color w:val="000000"/>
          <w:sz w:val="22"/>
          <w:szCs w:val="22"/>
          <w:lang w:val="en-US"/>
        </w:rPr>
        <w:t xml:space="preserve"> </w:t>
      </w:r>
      <w:r w:rsidR="001805C9" w:rsidRPr="00F4643C">
        <w:rPr>
          <w:color w:val="000000"/>
          <w:sz w:val="22"/>
          <w:szCs w:val="22"/>
          <w:lang w:val="en-US"/>
        </w:rPr>
        <w:t>hematopoietic stem and progenitor cells</w:t>
      </w:r>
      <w:r w:rsidR="00933019" w:rsidRPr="00F4643C">
        <w:rPr>
          <w:color w:val="000000"/>
          <w:sz w:val="22"/>
          <w:szCs w:val="22"/>
          <w:lang w:val="en-US"/>
        </w:rPr>
        <w:t xml:space="preserve"> (HSPCs)</w:t>
      </w:r>
      <w:r w:rsidR="001805C9" w:rsidRPr="00F4643C">
        <w:rPr>
          <w:color w:val="000000"/>
          <w:sz w:val="22"/>
          <w:szCs w:val="22"/>
          <w:lang w:val="en-US"/>
        </w:rPr>
        <w:t>, specifically myeloid progenitor cells.</w:t>
      </w:r>
      <w:r w:rsidR="000C2A9D" w:rsidRPr="00F4643C">
        <w:rPr>
          <w:color w:val="000000"/>
          <w:sz w:val="22"/>
          <w:szCs w:val="22"/>
          <w:lang w:val="en-US"/>
        </w:rPr>
        <w:t xml:space="preserve"> </w:t>
      </w:r>
      <w:r w:rsidR="001F2840" w:rsidRPr="00F4643C">
        <w:rPr>
          <w:color w:val="000000"/>
          <w:sz w:val="22"/>
          <w:szCs w:val="22"/>
          <w:lang w:val="en-US"/>
        </w:rPr>
        <w:t>Interestingly</w:t>
      </w:r>
      <w:r w:rsidR="000C2A9D" w:rsidRPr="00F4643C">
        <w:rPr>
          <w:color w:val="000000"/>
          <w:sz w:val="22"/>
          <w:szCs w:val="22"/>
          <w:lang w:val="en-US"/>
        </w:rPr>
        <w:t xml:space="preserve">, when we plotted </w:t>
      </w:r>
      <w:r w:rsidRPr="00F4643C">
        <w:rPr>
          <w:color w:val="000000"/>
          <w:sz w:val="22"/>
          <w:szCs w:val="22"/>
          <w:lang w:val="en-US"/>
        </w:rPr>
        <w:t xml:space="preserve">the </w:t>
      </w:r>
      <w:r w:rsidR="0072414A" w:rsidRPr="00F4643C">
        <w:rPr>
          <w:color w:val="000000"/>
          <w:sz w:val="22"/>
          <w:szCs w:val="22"/>
          <w:lang w:val="en-US"/>
        </w:rPr>
        <w:lastRenderedPageBreak/>
        <w:t>similarity</w:t>
      </w:r>
      <w:r w:rsidRPr="00F4643C">
        <w:rPr>
          <w:color w:val="000000"/>
          <w:sz w:val="22"/>
          <w:szCs w:val="22"/>
          <w:lang w:val="en-US"/>
        </w:rPr>
        <w:t xml:space="preserve"> graph</w:t>
      </w:r>
      <w:r w:rsidR="00601145" w:rsidRPr="00F4643C">
        <w:rPr>
          <w:color w:val="000000"/>
          <w:sz w:val="22"/>
          <w:szCs w:val="22"/>
          <w:lang w:val="en-US"/>
        </w:rPr>
        <w:t xml:space="preserve"> </w:t>
      </w:r>
      <w:r w:rsidR="00CE4838" w:rsidRPr="00F4643C">
        <w:rPr>
          <w:color w:val="000000"/>
          <w:sz w:val="22"/>
          <w:szCs w:val="22"/>
          <w:lang w:val="en-US"/>
        </w:rPr>
        <w:t>of the dataset</w:t>
      </w:r>
      <w:r w:rsidRPr="00F4643C">
        <w:rPr>
          <w:color w:val="000000"/>
          <w:sz w:val="22"/>
          <w:szCs w:val="22"/>
          <w:lang w:val="en-US"/>
        </w:rPr>
        <w:t xml:space="preserve"> </w:t>
      </w:r>
      <w:r w:rsidR="002537C7" w:rsidRPr="00F4643C">
        <w:rPr>
          <w:color w:val="000000"/>
          <w:sz w:val="22"/>
          <w:szCs w:val="22"/>
          <w:lang w:val="en-US"/>
        </w:rPr>
        <w:t>to</w:t>
      </w:r>
      <w:r w:rsidR="000C2A9D" w:rsidRPr="00F4643C">
        <w:rPr>
          <w:color w:val="000000"/>
          <w:sz w:val="22"/>
          <w:szCs w:val="22"/>
          <w:lang w:val="en-US"/>
        </w:rPr>
        <w:t xml:space="preserve"> </w:t>
      </w:r>
      <w:r w:rsidRPr="00F4643C">
        <w:rPr>
          <w:color w:val="000000"/>
          <w:sz w:val="22"/>
          <w:szCs w:val="22"/>
          <w:lang w:val="en-US"/>
        </w:rPr>
        <w:t>revea</w:t>
      </w:r>
      <w:r w:rsidR="000C2A9D" w:rsidRPr="00F4643C">
        <w:rPr>
          <w:color w:val="000000"/>
          <w:sz w:val="22"/>
          <w:szCs w:val="22"/>
          <w:lang w:val="en-US"/>
        </w:rPr>
        <w:t>l</w:t>
      </w:r>
      <w:r w:rsidRPr="00F4643C">
        <w:rPr>
          <w:color w:val="000000"/>
          <w:sz w:val="22"/>
          <w:szCs w:val="22"/>
          <w:lang w:val="en-US"/>
        </w:rPr>
        <w:t xml:space="preserve"> </w:t>
      </w:r>
      <w:r w:rsidR="00CE4838" w:rsidRPr="00F4643C">
        <w:rPr>
          <w:color w:val="000000"/>
          <w:sz w:val="22"/>
          <w:szCs w:val="22"/>
          <w:lang w:val="en-US"/>
        </w:rPr>
        <w:t xml:space="preserve">relations between </w:t>
      </w:r>
      <w:r w:rsidR="007F4A03" w:rsidRPr="00F4643C">
        <w:rPr>
          <w:color w:val="000000"/>
          <w:sz w:val="22"/>
          <w:szCs w:val="22"/>
          <w:lang w:val="en-US"/>
        </w:rPr>
        <w:t xml:space="preserve">the </w:t>
      </w:r>
      <w:r w:rsidR="000C2A9D" w:rsidRPr="00F4643C">
        <w:rPr>
          <w:color w:val="000000"/>
          <w:sz w:val="22"/>
          <w:szCs w:val="22"/>
          <w:lang w:val="en-US"/>
        </w:rPr>
        <w:t>samples,</w:t>
      </w:r>
      <w:r w:rsidR="007F4A03" w:rsidRPr="00F4643C">
        <w:rPr>
          <w:color w:val="000000"/>
          <w:sz w:val="22"/>
          <w:szCs w:val="22"/>
          <w:lang w:val="en-US"/>
        </w:rPr>
        <w:t xml:space="preserve"> the same groups </w:t>
      </w:r>
      <w:r w:rsidR="001F2840" w:rsidRPr="00F4643C">
        <w:rPr>
          <w:color w:val="000000"/>
          <w:sz w:val="22"/>
          <w:szCs w:val="22"/>
          <w:lang w:val="en-US"/>
        </w:rPr>
        <w:t xml:space="preserve">of samples also appeared as connected components </w:t>
      </w:r>
      <w:r w:rsidR="00E56711" w:rsidRPr="00F4643C">
        <w:rPr>
          <w:color w:val="000000"/>
          <w:sz w:val="22"/>
          <w:szCs w:val="22"/>
          <w:lang w:val="en-US"/>
        </w:rPr>
        <w:t>(</w:t>
      </w:r>
      <w:r w:rsidR="00E56711" w:rsidRPr="00800D05">
        <w:rPr>
          <w:b/>
          <w:bCs/>
          <w:color w:val="FF0000"/>
          <w:sz w:val="22"/>
          <w:szCs w:val="22"/>
          <w:lang w:val="en-US"/>
        </w:rPr>
        <w:t xml:space="preserve">Figure </w:t>
      </w:r>
      <w:r w:rsidR="00D3226E" w:rsidRPr="00800D05">
        <w:rPr>
          <w:b/>
          <w:bCs/>
          <w:color w:val="FF0000"/>
          <w:sz w:val="22"/>
          <w:szCs w:val="22"/>
          <w:lang w:val="en-US"/>
        </w:rPr>
        <w:t>2</w:t>
      </w:r>
      <w:r w:rsidR="00E56711" w:rsidRPr="00800D05">
        <w:rPr>
          <w:b/>
          <w:bCs/>
          <w:color w:val="FF0000"/>
          <w:sz w:val="22"/>
          <w:szCs w:val="22"/>
          <w:lang w:val="en-US"/>
        </w:rPr>
        <w:t>E</w:t>
      </w:r>
      <w:r w:rsidR="00E56711" w:rsidRPr="00F4643C">
        <w:rPr>
          <w:color w:val="000000"/>
          <w:sz w:val="22"/>
          <w:szCs w:val="22"/>
          <w:lang w:val="en-US"/>
        </w:rPr>
        <w:t>)</w:t>
      </w:r>
      <w:r w:rsidRPr="00F4643C">
        <w:rPr>
          <w:color w:val="000000"/>
          <w:sz w:val="22"/>
          <w:szCs w:val="22"/>
          <w:lang w:val="en-US"/>
        </w:rPr>
        <w:t>.</w:t>
      </w:r>
      <w:r w:rsidR="00601145" w:rsidRPr="00F4643C">
        <w:rPr>
          <w:color w:val="000000"/>
          <w:sz w:val="22"/>
          <w:szCs w:val="22"/>
          <w:lang w:val="en-US"/>
        </w:rPr>
        <w:t xml:space="preserve"> </w:t>
      </w:r>
      <w:r w:rsidR="00E56711" w:rsidRPr="00F4643C">
        <w:rPr>
          <w:color w:val="000000"/>
          <w:sz w:val="22"/>
          <w:szCs w:val="22"/>
          <w:lang w:val="en-US"/>
        </w:rPr>
        <w:t xml:space="preserve">This </w:t>
      </w:r>
      <w:r w:rsidR="002537C7" w:rsidRPr="00F4643C">
        <w:rPr>
          <w:color w:val="000000"/>
          <w:sz w:val="22"/>
          <w:szCs w:val="22"/>
          <w:lang w:val="en-US"/>
        </w:rPr>
        <w:t xml:space="preserve">observation </w:t>
      </w:r>
      <w:r w:rsidR="00E56711" w:rsidRPr="00F4643C">
        <w:rPr>
          <w:color w:val="000000"/>
          <w:sz w:val="22"/>
          <w:szCs w:val="22"/>
          <w:lang w:val="en-US"/>
        </w:rPr>
        <w:t xml:space="preserve">was also in agreement with </w:t>
      </w:r>
      <w:r w:rsidR="001F2840" w:rsidRPr="00F4643C">
        <w:rPr>
          <w:color w:val="000000"/>
          <w:sz w:val="22"/>
          <w:szCs w:val="22"/>
          <w:lang w:val="en-US"/>
        </w:rPr>
        <w:t>the</w:t>
      </w:r>
      <w:r w:rsidR="00E56711" w:rsidRPr="00F4643C">
        <w:rPr>
          <w:color w:val="000000"/>
          <w:sz w:val="22"/>
          <w:szCs w:val="22"/>
          <w:lang w:val="en-US"/>
        </w:rPr>
        <w:t xml:space="preserve"> result </w:t>
      </w:r>
      <w:r w:rsidR="002537C7" w:rsidRPr="00F4643C">
        <w:rPr>
          <w:color w:val="000000"/>
          <w:sz w:val="22"/>
          <w:szCs w:val="22"/>
          <w:lang w:val="en-US"/>
        </w:rPr>
        <w:t xml:space="preserve">in </w:t>
      </w:r>
      <w:r w:rsidR="002537C7" w:rsidRPr="00F4643C">
        <w:rPr>
          <w:color w:val="FF0000"/>
          <w:sz w:val="22"/>
          <w:szCs w:val="22"/>
          <w:lang w:val="en-US"/>
        </w:rPr>
        <w:t>[</w:t>
      </w:r>
      <w:r w:rsidR="002537C7" w:rsidRPr="00F4643C">
        <w:rPr>
          <w:b/>
          <w:bCs/>
          <w:color w:val="FF0000"/>
          <w:sz w:val="22"/>
          <w:szCs w:val="22"/>
          <w:lang w:val="en-US"/>
        </w:rPr>
        <w:t>REF</w:t>
      </w:r>
      <w:r w:rsidR="002537C7" w:rsidRPr="00F4643C">
        <w:rPr>
          <w:color w:val="FF0000"/>
          <w:sz w:val="22"/>
          <w:szCs w:val="22"/>
          <w:lang w:val="en-US"/>
        </w:rPr>
        <w:t>]</w:t>
      </w:r>
      <w:r w:rsidR="002537C7" w:rsidRPr="00F4643C">
        <w:rPr>
          <w:color w:val="000000"/>
          <w:sz w:val="22"/>
          <w:szCs w:val="22"/>
          <w:lang w:val="en-US"/>
        </w:rPr>
        <w:t xml:space="preserve"> </w:t>
      </w:r>
      <w:r w:rsidR="00933019" w:rsidRPr="00F4643C">
        <w:rPr>
          <w:color w:val="000000"/>
          <w:sz w:val="22"/>
          <w:szCs w:val="22"/>
          <w:lang w:val="en-US"/>
        </w:rPr>
        <w:t>wherein</w:t>
      </w:r>
      <w:r w:rsidR="001F2840" w:rsidRPr="00F4643C">
        <w:rPr>
          <w:color w:val="000000"/>
          <w:sz w:val="22"/>
          <w:szCs w:val="22"/>
          <w:lang w:val="en-US"/>
        </w:rPr>
        <w:t xml:space="preserve"> these samples are the only ones containing</w:t>
      </w:r>
      <w:r w:rsidR="00933019" w:rsidRPr="00F4643C">
        <w:rPr>
          <w:color w:val="000000"/>
          <w:sz w:val="22"/>
          <w:szCs w:val="22"/>
          <w:lang w:val="en-US"/>
        </w:rPr>
        <w:t xml:space="preserve"> HSPCs with</w:t>
      </w:r>
      <w:r w:rsidR="00493F64" w:rsidRPr="00F4643C">
        <w:rPr>
          <w:color w:val="000000"/>
          <w:sz w:val="22"/>
          <w:szCs w:val="22"/>
          <w:lang w:val="en-US"/>
        </w:rPr>
        <w:t xml:space="preserve"> the aforementioned expression profile</w:t>
      </w:r>
      <w:r w:rsidR="00ED3A62" w:rsidRPr="00F4643C">
        <w:rPr>
          <w:color w:val="000000"/>
          <w:sz w:val="22"/>
          <w:szCs w:val="22"/>
          <w:lang w:val="en-US"/>
        </w:rPr>
        <w:t xml:space="preserve"> (</w:t>
      </w:r>
      <w:r w:rsidR="00ED3A62" w:rsidRPr="00800D05">
        <w:rPr>
          <w:b/>
          <w:bCs/>
          <w:color w:val="FF0000"/>
          <w:sz w:val="22"/>
          <w:szCs w:val="22"/>
          <w:lang w:val="en-US"/>
        </w:rPr>
        <w:t>Figure 3D</w:t>
      </w:r>
      <w:r w:rsidR="00ED3A62" w:rsidRPr="00800D05">
        <w:rPr>
          <w:color w:val="FF0000"/>
          <w:sz w:val="22"/>
          <w:szCs w:val="22"/>
          <w:lang w:val="en-US"/>
        </w:rPr>
        <w:t xml:space="preserve"> </w:t>
      </w:r>
      <w:r w:rsidR="00ED3A62" w:rsidRPr="00F4643C">
        <w:rPr>
          <w:color w:val="000000"/>
          <w:sz w:val="22"/>
          <w:szCs w:val="22"/>
          <w:lang w:val="en-US"/>
        </w:rPr>
        <w:t>ibid)</w:t>
      </w:r>
      <w:r w:rsidR="00493F64" w:rsidRPr="00F4643C">
        <w:rPr>
          <w:color w:val="000000"/>
          <w:sz w:val="22"/>
          <w:szCs w:val="22"/>
          <w:lang w:val="en-US"/>
        </w:rPr>
        <w:t>.</w:t>
      </w:r>
    </w:p>
    <w:p w14:paraId="0DC85FCE" w14:textId="449DC294" w:rsidR="00CE4838" w:rsidRDefault="003155A4" w:rsidP="00FD4DF7">
      <w:pPr>
        <w:jc w:val="both"/>
        <w:rPr>
          <w:ins w:id="131" w:author="Kyoung Jae Won" w:date="2020-05-12T09:46:00Z"/>
          <w:color w:val="000000"/>
          <w:sz w:val="22"/>
          <w:szCs w:val="22"/>
          <w:lang w:val="en-US"/>
        </w:rPr>
      </w:pPr>
      <w:r w:rsidRPr="00F4643C">
        <w:rPr>
          <w:color w:val="000000"/>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runs in parallel and can process several multiple samples with numerous markers in a short time.</w:t>
      </w:r>
      <w:r w:rsidR="00FD4DF7" w:rsidRPr="00F4643C">
        <w:rPr>
          <w:color w:val="000000"/>
          <w:sz w:val="22"/>
          <w:szCs w:val="22"/>
          <w:lang w:val="en-US"/>
        </w:rPr>
        <w:t xml:space="preserve"> </w:t>
      </w:r>
      <w:r w:rsidR="002E334E" w:rsidRPr="00F4643C">
        <w:rPr>
          <w:color w:val="000000"/>
          <w:sz w:val="22"/>
          <w:szCs w:val="22"/>
          <w:lang w:val="en-US"/>
        </w:rPr>
        <w:t xml:space="preserve">While </w:t>
      </w:r>
      <w:r w:rsidR="00CE4838" w:rsidRPr="00F4643C">
        <w:rPr>
          <w:color w:val="000000"/>
          <w:sz w:val="22"/>
          <w:szCs w:val="22"/>
          <w:lang w:val="en-US"/>
        </w:rPr>
        <w:t xml:space="preserve">PhenoGraph and JSD took a couple of days to process </w:t>
      </w:r>
      <w:r w:rsidR="002E334E" w:rsidRPr="00F4643C">
        <w:rPr>
          <w:color w:val="000000"/>
          <w:sz w:val="22"/>
          <w:szCs w:val="22"/>
          <w:lang w:val="en-US"/>
        </w:rPr>
        <w:t>only a subsample of this</w:t>
      </w:r>
      <w:r w:rsidR="00CE4838" w:rsidRPr="00F4643C">
        <w:rPr>
          <w:color w:val="000000"/>
          <w:sz w:val="22"/>
          <w:szCs w:val="22"/>
          <w:lang w:val="en-US"/>
        </w:rPr>
        <w:t xml:space="preserve"> dataset</w:t>
      </w:r>
      <w:r w:rsidR="002E334E" w:rsidRPr="00F4643C">
        <w:rPr>
          <w:color w:val="000000"/>
          <w:sz w:val="22"/>
          <w:szCs w:val="22"/>
          <w:lang w:val="en-US"/>
        </w:rPr>
        <w:t xml:space="preserve"> (100,000 cells of each sample) </w:t>
      </w:r>
      <w:r w:rsidR="00CE4838" w:rsidRPr="00F4643C">
        <w:rPr>
          <w:color w:val="000000"/>
          <w:sz w:val="22"/>
          <w:szCs w:val="22"/>
          <w:lang w:val="en-US"/>
        </w:rPr>
        <w:t xml:space="preserve">on an average </w:t>
      </w:r>
      <w:r w:rsidR="002E334E" w:rsidRPr="00F4643C">
        <w:rPr>
          <w:color w:val="000000"/>
          <w:sz w:val="22"/>
          <w:szCs w:val="22"/>
          <w:lang w:val="en-US"/>
        </w:rPr>
        <w:t xml:space="preserve">workstation, it took </w:t>
      </w:r>
      <w:r w:rsidR="00CE4838" w:rsidRPr="00F4643C">
        <w:rPr>
          <w:color w:val="000000"/>
          <w:sz w:val="16"/>
          <w:szCs w:val="16"/>
          <w:lang w:val="en-US"/>
        </w:rPr>
        <w:t>COMPA</w:t>
      </w:r>
      <w:r w:rsidR="00CE4838" w:rsidRPr="00F4643C">
        <w:rPr>
          <w:color w:val="000000"/>
          <w:sz w:val="22"/>
          <w:szCs w:val="22"/>
          <w:lang w:val="en-US"/>
        </w:rPr>
        <w:t>R</w:t>
      </w:r>
      <w:r w:rsidR="00CE4838" w:rsidRPr="00F4643C">
        <w:rPr>
          <w:color w:val="000000"/>
          <w:sz w:val="16"/>
          <w:szCs w:val="16"/>
          <w:lang w:val="en-US"/>
        </w:rPr>
        <w:t>E</w:t>
      </w:r>
      <w:r w:rsidR="00CE4838" w:rsidRPr="00F4643C">
        <w:rPr>
          <w:color w:val="000000"/>
          <w:sz w:val="22"/>
          <w:szCs w:val="22"/>
          <w:lang w:val="en-US"/>
        </w:rPr>
        <w:t xml:space="preserve"> a couple of minutes</w:t>
      </w:r>
      <w:r w:rsidR="002E334E" w:rsidRPr="00F4643C">
        <w:rPr>
          <w:color w:val="000000"/>
          <w:sz w:val="22"/>
          <w:szCs w:val="22"/>
          <w:lang w:val="en-US"/>
        </w:rPr>
        <w:t xml:space="preserve"> </w:t>
      </w:r>
      <w:r w:rsidR="00CE4838" w:rsidRPr="00F4643C">
        <w:rPr>
          <w:color w:val="000000"/>
          <w:sz w:val="22"/>
          <w:szCs w:val="22"/>
          <w:lang w:val="en-US"/>
        </w:rPr>
        <w:t>on the entire dataset.</w:t>
      </w:r>
    </w:p>
    <w:p w14:paraId="733E869F" w14:textId="77777777" w:rsidR="007B1C14" w:rsidRDefault="007B1C14" w:rsidP="00FD4DF7">
      <w:pPr>
        <w:jc w:val="both"/>
        <w:rPr>
          <w:ins w:id="132" w:author="Kyoung Jae Won" w:date="2020-05-12T09:46:00Z"/>
          <w:color w:val="000000"/>
          <w:sz w:val="22"/>
          <w:szCs w:val="22"/>
          <w:lang w:val="en-US"/>
        </w:rPr>
      </w:pPr>
    </w:p>
    <w:p w14:paraId="25203FB6" w14:textId="41987469" w:rsidR="007B1C14" w:rsidRPr="00F4643C" w:rsidRDefault="007B1C14" w:rsidP="00FD4DF7">
      <w:pPr>
        <w:jc w:val="both"/>
        <w:rPr>
          <w:color w:val="000000"/>
          <w:sz w:val="22"/>
          <w:szCs w:val="22"/>
          <w:lang w:val="en-US"/>
        </w:rPr>
      </w:pPr>
      <w:ins w:id="133" w:author="Kyoung Jae Won" w:date="2020-05-12T09:46:00Z">
        <w:r w:rsidRPr="00F4643C">
          <w:rPr>
            <w:color w:val="000000"/>
            <w:sz w:val="22"/>
            <w:szCs w:val="22"/>
            <w:lang w:val="en-US"/>
          </w:rPr>
          <w:t xml:space="preserve">We compared its output to PhenoGraph which is a cell clustering method and JSD which in information theory is a method of measuring the similarity between two probability distributions. </w:t>
        </w:r>
        <w:r w:rsidRPr="00F4643C">
          <w:rPr>
            <w:color w:val="000000" w:themeColor="text1"/>
            <w:sz w:val="22"/>
            <w:szCs w:val="22"/>
            <w:lang w:val="en-US"/>
          </w:rPr>
          <w:t xml:space="preserve">Although they basically performed very similarly, sample grouping by JSD displayed almost complete agreement with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’s</w:t>
        </w:r>
      </w:ins>
      <w:ins w:id="134" w:author="Kyoung Jae Won" w:date="2020-05-12T09:47:00Z">
        <w:r>
          <w:rPr>
            <w:color w:val="000000"/>
            <w:sz w:val="22"/>
            <w:szCs w:val="22"/>
            <w:lang w:val="en-US"/>
          </w:rPr>
          <w:t xml:space="preserve">… (it is from Discussion. But, it should be in the results. Please kill more and provide a measurement of the comparisoin so that a </w:t>
        </w:r>
        <w:r w:rsidR="00C62383">
          <w:rPr>
            <w:color w:val="000000"/>
            <w:sz w:val="22"/>
            <w:szCs w:val="22"/>
            <w:lang w:val="en-US"/>
          </w:rPr>
          <w:t>person can EASILY see the advantages of us</w:t>
        </w:r>
      </w:ins>
      <w:ins w:id="135" w:author="Kyoung Jae Won" w:date="2020-05-12T09:48:00Z">
        <w:r w:rsidR="00C62383">
          <w:rPr>
            <w:color w:val="000000"/>
            <w:sz w:val="22"/>
            <w:szCs w:val="22"/>
            <w:lang w:val="en-US"/>
          </w:rPr>
          <w:t xml:space="preserve">ing Compare. </w:t>
        </w:r>
      </w:ins>
    </w:p>
    <w:p w14:paraId="0383A1E3" w14:textId="77777777" w:rsidR="006B65C5" w:rsidRPr="00F4643C" w:rsidRDefault="006B65C5" w:rsidP="00120387">
      <w:pPr>
        <w:jc w:val="both"/>
        <w:rPr>
          <w:bCs/>
          <w:sz w:val="22"/>
          <w:szCs w:val="22"/>
          <w:lang w:val="en-US"/>
        </w:rPr>
      </w:pPr>
    </w:p>
    <w:p w14:paraId="0000001A" w14:textId="01683C7D" w:rsidR="00774DC6" w:rsidRPr="00665A5A" w:rsidRDefault="00665A5A" w:rsidP="00120387">
      <w:pPr>
        <w:jc w:val="both"/>
        <w:rPr>
          <w:b/>
          <w:sz w:val="22"/>
          <w:szCs w:val="22"/>
          <w:lang w:val="en-US"/>
        </w:rPr>
      </w:pPr>
      <w:r w:rsidRPr="00665A5A">
        <w:rPr>
          <w:b/>
          <w:sz w:val="22"/>
          <w:szCs w:val="22"/>
          <w:lang w:val="en-US"/>
        </w:rPr>
        <w:t xml:space="preserve">Drug-dose response analysis by </w:t>
      </w:r>
      <w:r w:rsidRPr="00665A5A">
        <w:rPr>
          <w:b/>
          <w:color w:val="000000"/>
          <w:sz w:val="16"/>
          <w:szCs w:val="16"/>
          <w:lang w:val="en-US"/>
        </w:rPr>
        <w:t>COMPA</w:t>
      </w:r>
      <w:r w:rsidRPr="00665A5A">
        <w:rPr>
          <w:b/>
          <w:color w:val="000000"/>
          <w:sz w:val="22"/>
          <w:szCs w:val="22"/>
          <w:lang w:val="en-US"/>
        </w:rPr>
        <w:t>R</w:t>
      </w:r>
      <w:r w:rsidRPr="00665A5A">
        <w:rPr>
          <w:b/>
          <w:color w:val="000000"/>
          <w:sz w:val="16"/>
          <w:szCs w:val="16"/>
          <w:lang w:val="en-US"/>
        </w:rPr>
        <w:t>E</w:t>
      </w:r>
      <w:r w:rsidR="00E46E9B" w:rsidRPr="00665A5A">
        <w:rPr>
          <w:b/>
          <w:sz w:val="22"/>
          <w:szCs w:val="22"/>
          <w:lang w:val="en-US"/>
        </w:rPr>
        <w:t xml:space="preserve"> identifies </w:t>
      </w:r>
      <w:r w:rsidRPr="00665A5A">
        <w:rPr>
          <w:b/>
          <w:sz w:val="22"/>
          <w:szCs w:val="22"/>
          <w:lang w:val="en-US"/>
        </w:rPr>
        <w:t xml:space="preserve">responders </w:t>
      </w:r>
      <w:r w:rsidR="00FE3D3B" w:rsidRPr="00665A5A">
        <w:rPr>
          <w:b/>
          <w:sz w:val="22"/>
          <w:szCs w:val="22"/>
          <w:lang w:val="en-US"/>
        </w:rPr>
        <w:t xml:space="preserve">in </w:t>
      </w:r>
      <w:r w:rsidRPr="00665A5A">
        <w:rPr>
          <w:b/>
          <w:sz w:val="22"/>
          <w:szCs w:val="22"/>
          <w:lang w:val="en-US"/>
        </w:rPr>
        <w:t xml:space="preserve">AML </w:t>
      </w:r>
      <w:r w:rsidR="00FE3D3B" w:rsidRPr="00665A5A">
        <w:rPr>
          <w:b/>
          <w:sz w:val="22"/>
          <w:szCs w:val="22"/>
          <w:lang w:val="en-US"/>
        </w:rPr>
        <w:t>mouse model</w:t>
      </w:r>
    </w:p>
    <w:p w14:paraId="0000001B" w14:textId="2F177339" w:rsidR="00774DC6" w:rsidRPr="00A35A28" w:rsidRDefault="004456CE" w:rsidP="00A35A28">
      <w:pPr>
        <w:jc w:val="both"/>
        <w:rPr>
          <w:sz w:val="22"/>
          <w:szCs w:val="22"/>
        </w:rPr>
      </w:pPr>
      <w:r w:rsidRPr="004456CE">
        <w:rPr>
          <w:sz w:val="22"/>
          <w:szCs w:val="22"/>
          <w:lang w:val="en-US"/>
        </w:rPr>
        <w:t xml:space="preserve">We used </w:t>
      </w:r>
      <w:r>
        <w:rPr>
          <w:sz w:val="22"/>
          <w:szCs w:val="22"/>
          <w:lang w:val="en-US"/>
        </w:rPr>
        <w:t>high-throughput flow</w:t>
      </w:r>
      <w:r w:rsidRPr="004456CE">
        <w:rPr>
          <w:sz w:val="22"/>
          <w:szCs w:val="22"/>
          <w:lang w:val="en-US"/>
        </w:rPr>
        <w:t xml:space="preserve"> cytometry </w:t>
      </w:r>
      <w:r w:rsidRPr="00A35A28">
        <w:rPr>
          <w:sz w:val="22"/>
          <w:szCs w:val="22"/>
          <w:lang w:val="en-US"/>
        </w:rPr>
        <w:t xml:space="preserve">to </w:t>
      </w:r>
      <w:r w:rsidR="00A35A28" w:rsidRPr="00A35A28">
        <w:rPr>
          <w:sz w:val="22"/>
          <w:szCs w:val="22"/>
          <w:lang w:val="en-US"/>
        </w:rPr>
        <w:t xml:space="preserve">identify </w:t>
      </w:r>
      <w:r w:rsidR="00A35A28">
        <w:rPr>
          <w:sz w:val="22"/>
          <w:szCs w:val="22"/>
          <w:lang w:val="en-US"/>
        </w:rPr>
        <w:t xml:space="preserve">effective </w:t>
      </w:r>
      <w:r w:rsidR="00A35A28" w:rsidRPr="00A35A28">
        <w:rPr>
          <w:sz w:val="22"/>
          <w:szCs w:val="22"/>
          <w:lang w:val="en-US"/>
        </w:rPr>
        <w:t xml:space="preserve">antineoplastic </w:t>
      </w:r>
      <w:r w:rsidR="006037F7">
        <w:rPr>
          <w:sz w:val="22"/>
          <w:szCs w:val="22"/>
          <w:lang w:val="en-US"/>
        </w:rPr>
        <w:t>compounds</w:t>
      </w:r>
      <w:r w:rsidR="00A35A28">
        <w:rPr>
          <w:sz w:val="22"/>
          <w:szCs w:val="22"/>
          <w:lang w:val="en-US"/>
        </w:rPr>
        <w:t xml:space="preserve"> (</w:t>
      </w:r>
      <w:commentRangeStart w:id="136"/>
      <w:r w:rsidR="00A35A28">
        <w:rPr>
          <w:sz w:val="22"/>
          <w:szCs w:val="22"/>
          <w:lang w:val="en-US"/>
        </w:rPr>
        <w:t>responders)</w:t>
      </w:r>
      <w:commentRangeEnd w:id="136"/>
      <w:r w:rsidR="0041299D">
        <w:rPr>
          <w:rStyle w:val="CommentReference"/>
        </w:rPr>
        <w:commentReference w:id="136"/>
      </w:r>
      <w:r w:rsidRPr="00A35A28">
        <w:rPr>
          <w:sz w:val="22"/>
          <w:szCs w:val="22"/>
          <w:lang w:val="en-US"/>
        </w:rPr>
        <w:t xml:space="preserve"> </w:t>
      </w:r>
      <w:r w:rsidR="00A35A28">
        <w:rPr>
          <w:sz w:val="22"/>
          <w:szCs w:val="22"/>
          <w:lang w:val="en-US"/>
        </w:rPr>
        <w:t xml:space="preserve">in treating </w:t>
      </w:r>
      <w:r w:rsidRPr="00A35A28">
        <w:rPr>
          <w:sz w:val="22"/>
          <w:szCs w:val="22"/>
          <w:lang w:val="en-US"/>
        </w:rPr>
        <w:t xml:space="preserve">splenic cells </w:t>
      </w:r>
      <w:r w:rsidR="00A856F1" w:rsidRPr="00A35A28">
        <w:rPr>
          <w:sz w:val="22"/>
          <w:szCs w:val="22"/>
          <w:lang w:val="en-US"/>
        </w:rPr>
        <w:t>from an AML mouse model</w:t>
      </w:r>
      <w:r w:rsidRPr="00A35A28">
        <w:rPr>
          <w:sz w:val="22"/>
          <w:szCs w:val="22"/>
          <w:lang w:val="en-US"/>
        </w:rPr>
        <w:t>. We performed preliminary</w:t>
      </w:r>
      <w:r w:rsidRPr="004456CE">
        <w:rPr>
          <w:sz w:val="22"/>
          <w:szCs w:val="22"/>
          <w:lang w:val="en-US"/>
        </w:rPr>
        <w:t xml:space="preserve"> analysis to select </w:t>
      </w:r>
      <w:r>
        <w:rPr>
          <w:sz w:val="22"/>
          <w:szCs w:val="22"/>
          <w:lang w:val="en-US"/>
        </w:rPr>
        <w:t xml:space="preserve">3 </w:t>
      </w:r>
      <w:r w:rsidRPr="004456CE">
        <w:rPr>
          <w:sz w:val="22"/>
          <w:szCs w:val="22"/>
          <w:lang w:val="en-US"/>
        </w:rPr>
        <w:t xml:space="preserve">highly informative surface markers that </w:t>
      </w:r>
      <w:r w:rsidR="001C51C5">
        <w:rPr>
          <w:sz w:val="22"/>
          <w:szCs w:val="22"/>
          <w:lang w:val="en-US"/>
        </w:rPr>
        <w:t>effectively</w:t>
      </w:r>
      <w:r w:rsidRPr="004456CE">
        <w:rPr>
          <w:sz w:val="22"/>
          <w:szCs w:val="22"/>
          <w:lang w:val="en-US"/>
        </w:rPr>
        <w:t xml:space="preserve"> </w:t>
      </w:r>
      <w:r w:rsidR="001C51C5">
        <w:rPr>
          <w:sz w:val="22"/>
          <w:szCs w:val="22"/>
          <w:lang w:val="en-US"/>
        </w:rPr>
        <w:t>reveled</w:t>
      </w:r>
      <w:r w:rsidR="00A35A28">
        <w:rPr>
          <w:sz w:val="22"/>
          <w:szCs w:val="22"/>
          <w:lang w:val="en-US"/>
        </w:rPr>
        <w:t xml:space="preserve"> targeted</w:t>
      </w:r>
      <w:r w:rsidRPr="004456CE">
        <w:rPr>
          <w:sz w:val="22"/>
          <w:szCs w:val="22"/>
          <w:lang w:val="en-US"/>
        </w:rPr>
        <w:t xml:space="preserve"> </w:t>
      </w:r>
      <w:r w:rsidR="001C51C5">
        <w:rPr>
          <w:sz w:val="22"/>
          <w:szCs w:val="22"/>
          <w:lang w:val="en-US"/>
        </w:rPr>
        <w:t xml:space="preserve">phenotypic </w:t>
      </w:r>
      <w:r w:rsidRPr="004456CE">
        <w:rPr>
          <w:sz w:val="22"/>
          <w:szCs w:val="22"/>
          <w:lang w:val="en-US"/>
        </w:rPr>
        <w:t xml:space="preserve">heterogeneity in our </w:t>
      </w:r>
      <w:r w:rsidR="001C51C5">
        <w:rPr>
          <w:sz w:val="22"/>
          <w:szCs w:val="22"/>
          <w:lang w:val="en-US"/>
        </w:rPr>
        <w:t xml:space="preserve">screen </w:t>
      </w:r>
      <w:r w:rsidRPr="004456CE">
        <w:rPr>
          <w:sz w:val="22"/>
          <w:szCs w:val="22"/>
          <w:lang w:val="en-US"/>
        </w:rPr>
        <w:t>(</w:t>
      </w:r>
      <w:r w:rsidRPr="004456CE">
        <w:rPr>
          <w:b/>
          <w:bCs/>
          <w:color w:val="FF0000"/>
          <w:sz w:val="22"/>
          <w:szCs w:val="22"/>
          <w:lang w:val="en-US"/>
        </w:rPr>
        <w:t>Supplemental Experimental Procedures</w:t>
      </w:r>
      <w:r w:rsidRPr="004456CE">
        <w:rPr>
          <w:sz w:val="22"/>
          <w:szCs w:val="22"/>
          <w:lang w:val="en-US"/>
        </w:rPr>
        <w:t>)</w:t>
      </w:r>
      <w:r w:rsidR="008B3F86" w:rsidRPr="008B3F86">
        <w:rPr>
          <w:sz w:val="22"/>
          <w:szCs w:val="22"/>
          <w:lang w:val="en-US"/>
        </w:rPr>
        <w:t xml:space="preserve">. </w:t>
      </w:r>
      <w:r w:rsidR="001C51C5">
        <w:rPr>
          <w:sz w:val="22"/>
          <w:szCs w:val="22"/>
          <w:lang w:val="en-US"/>
        </w:rPr>
        <w:t>Splenic c</w:t>
      </w:r>
      <w:r w:rsidR="001C51C5" w:rsidRPr="008B3F86">
        <w:rPr>
          <w:sz w:val="22"/>
          <w:szCs w:val="22"/>
          <w:lang w:val="en-US"/>
        </w:rPr>
        <w:t>ells w</w:t>
      </w:r>
      <w:r w:rsidR="001C51C5">
        <w:rPr>
          <w:sz w:val="22"/>
          <w:szCs w:val="22"/>
          <w:lang w:val="en-US"/>
        </w:rPr>
        <w:t>ere</w:t>
      </w:r>
      <w:r w:rsidR="001C51C5" w:rsidRPr="008B3F86">
        <w:rPr>
          <w:sz w:val="22"/>
          <w:szCs w:val="22"/>
          <w:lang w:val="en-US"/>
        </w:rPr>
        <w:t xml:space="preserve"> seeded into </w:t>
      </w:r>
      <w:r w:rsidR="001C51C5">
        <w:rPr>
          <w:sz w:val="22"/>
          <w:szCs w:val="22"/>
          <w:lang w:val="en-US"/>
        </w:rPr>
        <w:t xml:space="preserve">3 </w:t>
      </w:r>
      <w:r w:rsidR="001C51C5" w:rsidRPr="008B3F86">
        <w:rPr>
          <w:sz w:val="22"/>
          <w:szCs w:val="22"/>
          <w:lang w:val="en-US"/>
        </w:rPr>
        <w:t>plates</w:t>
      </w:r>
      <w:r w:rsidR="001C51C5">
        <w:rPr>
          <w:sz w:val="22"/>
          <w:szCs w:val="22"/>
          <w:lang w:val="en-US"/>
        </w:rPr>
        <w:t xml:space="preserve"> of 384 wells</w:t>
      </w:r>
      <w:r w:rsidR="001C51C5" w:rsidRPr="008B3F86">
        <w:rPr>
          <w:sz w:val="22"/>
          <w:szCs w:val="22"/>
          <w:lang w:val="en-US"/>
        </w:rPr>
        <w:t xml:space="preserve"> containing a library of 132 </w:t>
      </w:r>
      <w:r w:rsidR="00A856F1">
        <w:rPr>
          <w:sz w:val="22"/>
          <w:szCs w:val="22"/>
          <w:lang w:val="en-US"/>
        </w:rPr>
        <w:t>c</w:t>
      </w:r>
      <w:r w:rsidR="00A856F1" w:rsidRPr="00A856F1">
        <w:rPr>
          <w:sz w:val="22"/>
          <w:szCs w:val="22"/>
          <w:lang w:val="en-US"/>
        </w:rPr>
        <w:t xml:space="preserve">hemotherapeutic </w:t>
      </w:r>
      <w:r w:rsidR="001C51C5" w:rsidRPr="008B3F86">
        <w:rPr>
          <w:sz w:val="22"/>
          <w:szCs w:val="22"/>
          <w:lang w:val="en-US"/>
        </w:rPr>
        <w:t>compounds in a five-point concentration range</w:t>
      </w:r>
      <w:r w:rsidR="001C51C5">
        <w:rPr>
          <w:sz w:val="22"/>
          <w:szCs w:val="22"/>
          <w:lang w:val="en-US"/>
        </w:rPr>
        <w:t xml:space="preserve"> </w:t>
      </w:r>
      <w:r w:rsidR="001C51C5" w:rsidRPr="008B3F86">
        <w:rPr>
          <w:sz w:val="22"/>
          <w:szCs w:val="22"/>
          <w:lang w:val="en-US"/>
        </w:rPr>
        <w:t>(</w:t>
      </w:r>
      <w:r w:rsidR="002B56DC">
        <w:rPr>
          <w:b/>
          <w:bCs/>
          <w:color w:val="FF0000"/>
          <w:sz w:val="22"/>
          <w:szCs w:val="22"/>
          <w:lang w:val="en-US"/>
        </w:rPr>
        <w:t>S</w:t>
      </w:r>
      <w:r w:rsidR="001C51C5" w:rsidRPr="00770A9D">
        <w:rPr>
          <w:b/>
          <w:bCs/>
          <w:color w:val="FF0000"/>
          <w:sz w:val="22"/>
          <w:szCs w:val="22"/>
          <w:lang w:val="en-US"/>
        </w:rPr>
        <w:t xml:space="preserve">upplemental </w:t>
      </w:r>
      <w:r w:rsidR="002B56DC">
        <w:rPr>
          <w:b/>
          <w:bCs/>
          <w:color w:val="FF0000"/>
          <w:sz w:val="22"/>
          <w:szCs w:val="22"/>
          <w:lang w:val="en-US"/>
        </w:rPr>
        <w:t>T</w:t>
      </w:r>
      <w:r w:rsidR="001C51C5" w:rsidRPr="00770A9D">
        <w:rPr>
          <w:b/>
          <w:bCs/>
          <w:color w:val="FF0000"/>
          <w:sz w:val="22"/>
          <w:szCs w:val="22"/>
          <w:lang w:val="en-US"/>
        </w:rPr>
        <w:t>able 1</w:t>
      </w:r>
      <w:r w:rsidR="001C51C5" w:rsidRPr="008B3F86">
        <w:rPr>
          <w:sz w:val="22"/>
          <w:szCs w:val="22"/>
          <w:lang w:val="en-US"/>
        </w:rPr>
        <w:t>)</w:t>
      </w:r>
      <w:r w:rsidR="001C51C5">
        <w:rPr>
          <w:sz w:val="22"/>
          <w:szCs w:val="22"/>
          <w:lang w:val="en-US"/>
        </w:rPr>
        <w:t>. S</w:t>
      </w:r>
      <w:r w:rsidR="008B3F86" w:rsidRPr="008B3F86">
        <w:rPr>
          <w:sz w:val="22"/>
          <w:szCs w:val="22"/>
          <w:lang w:val="en-US"/>
        </w:rPr>
        <w:t xml:space="preserve">amples </w:t>
      </w:r>
      <w:r w:rsidR="00692907">
        <w:rPr>
          <w:sz w:val="22"/>
          <w:szCs w:val="22"/>
          <w:lang w:val="en-US"/>
        </w:rPr>
        <w:t xml:space="preserve">(wells) </w:t>
      </w:r>
      <w:r w:rsidR="008B3F86" w:rsidRPr="008B3F86">
        <w:rPr>
          <w:sz w:val="22"/>
          <w:szCs w:val="22"/>
          <w:lang w:val="en-US"/>
        </w:rPr>
        <w:t>were</w:t>
      </w:r>
      <w:r w:rsidR="001D69CB">
        <w:rPr>
          <w:sz w:val="22"/>
          <w:szCs w:val="22"/>
          <w:lang w:val="en-US"/>
        </w:rPr>
        <w:t xml:space="preserve"> then</w:t>
      </w:r>
      <w:r w:rsidR="008B3F86" w:rsidRPr="008B3F86">
        <w:rPr>
          <w:sz w:val="22"/>
          <w:szCs w:val="22"/>
          <w:lang w:val="en-US"/>
        </w:rPr>
        <w:t xml:space="preserve"> read using a high-throughput flow cytometer</w:t>
      </w:r>
      <w:r w:rsidR="001C51C5">
        <w:rPr>
          <w:sz w:val="22"/>
          <w:szCs w:val="22"/>
          <w:lang w:val="en-US"/>
        </w:rPr>
        <w:t>.</w:t>
      </w:r>
      <w:r w:rsidR="0041299D">
        <w:rPr>
          <w:sz w:val="22"/>
          <w:szCs w:val="22"/>
          <w:lang w:val="en-US"/>
        </w:rPr>
        <w:t xml:space="preserve"> To remove noise from the data, doublets and dead cells were omitted and only samples with at least 1000 live cells</w:t>
      </w:r>
      <w:r w:rsidR="0041299D" w:rsidRPr="0071076C">
        <w:rPr>
          <w:sz w:val="22"/>
          <w:szCs w:val="22"/>
          <w:lang w:val="en-US"/>
        </w:rPr>
        <w:t xml:space="preserve"> </w:t>
      </w:r>
      <w:r w:rsidR="0041299D">
        <w:rPr>
          <w:sz w:val="22"/>
          <w:szCs w:val="22"/>
          <w:lang w:val="en-US"/>
        </w:rPr>
        <w:t xml:space="preserve">were selected for further analyzes. Next, we did correction for intra and inter-plate signal drift. Corrected dataset was analyzed using </w:t>
      </w:r>
      <w:r w:rsidR="0041299D" w:rsidRPr="00F4643C">
        <w:rPr>
          <w:color w:val="000000"/>
          <w:sz w:val="16"/>
          <w:szCs w:val="16"/>
          <w:lang w:val="en-US"/>
        </w:rPr>
        <w:t>COMPA</w:t>
      </w:r>
      <w:r w:rsidR="0041299D" w:rsidRPr="00F4643C">
        <w:rPr>
          <w:color w:val="000000"/>
          <w:sz w:val="22"/>
          <w:szCs w:val="22"/>
          <w:lang w:val="en-US"/>
        </w:rPr>
        <w:t>R</w:t>
      </w:r>
      <w:r w:rsidR="0041299D" w:rsidRPr="00F4643C">
        <w:rPr>
          <w:color w:val="000000"/>
          <w:sz w:val="16"/>
          <w:szCs w:val="16"/>
          <w:lang w:val="en-US"/>
        </w:rPr>
        <w:t>E</w:t>
      </w:r>
      <w:r w:rsidR="0041299D">
        <w:rPr>
          <w:sz w:val="22"/>
          <w:szCs w:val="22"/>
          <w:lang w:val="en-US"/>
        </w:rPr>
        <w:t xml:space="preserve"> and our clustering method.</w:t>
      </w:r>
      <w:r w:rsidR="009A3C78">
        <w:rPr>
          <w:sz w:val="22"/>
          <w:szCs w:val="22"/>
          <w:lang w:val="en-US"/>
        </w:rPr>
        <w:t xml:space="preserve"> (</w:t>
      </w:r>
      <w:r w:rsidR="009A3C78" w:rsidRPr="009A3C78">
        <w:rPr>
          <w:b/>
          <w:bCs/>
          <w:color w:val="FF0000"/>
          <w:sz w:val="22"/>
          <w:szCs w:val="22"/>
          <w:lang w:val="en-US"/>
        </w:rPr>
        <w:t>Figure 3</w:t>
      </w:r>
      <w:r w:rsidR="009A3C78">
        <w:rPr>
          <w:sz w:val="22"/>
          <w:szCs w:val="22"/>
          <w:lang w:val="en-US"/>
        </w:rPr>
        <w:t>)</w:t>
      </w:r>
      <w:r w:rsidR="002B56DC">
        <w:rPr>
          <w:sz w:val="22"/>
          <w:szCs w:val="22"/>
          <w:lang w:val="en-US"/>
        </w:rPr>
        <w:t xml:space="preserve">. </w:t>
      </w:r>
      <w:commentRangeStart w:id="137"/>
      <w:r w:rsidR="002B56DC">
        <w:rPr>
          <w:sz w:val="22"/>
          <w:szCs w:val="22"/>
          <w:lang w:val="en-US"/>
        </w:rPr>
        <w:t>To automated these steps, we developed a pipeline, HTFC (</w:t>
      </w:r>
      <w:r w:rsidR="002B56DC" w:rsidRPr="002B56DC">
        <w:rPr>
          <w:b/>
          <w:bCs/>
          <w:color w:val="FF0000"/>
          <w:sz w:val="22"/>
          <w:szCs w:val="22"/>
          <w:lang w:val="en-US"/>
        </w:rPr>
        <w:t>methods</w:t>
      </w:r>
      <w:r w:rsidR="002B56DC">
        <w:rPr>
          <w:sz w:val="22"/>
          <w:szCs w:val="22"/>
          <w:lang w:val="en-US"/>
        </w:rPr>
        <w:t>)</w:t>
      </w:r>
      <w:r w:rsidR="00E33F8A">
        <w:rPr>
          <w:sz w:val="22"/>
          <w:szCs w:val="22"/>
          <w:lang w:val="en-US"/>
        </w:rPr>
        <w:t>,</w:t>
      </w:r>
      <w:r w:rsidR="002B56DC">
        <w:rPr>
          <w:sz w:val="22"/>
          <w:szCs w:val="22"/>
          <w:lang w:val="en-US"/>
        </w:rPr>
        <w:t xml:space="preserve"> and integrated corresponding </w:t>
      </w:r>
      <w:r w:rsidR="00BA0CEB">
        <w:rPr>
          <w:sz w:val="22"/>
          <w:szCs w:val="22"/>
          <w:lang w:val="en-US"/>
        </w:rPr>
        <w:t xml:space="preserve">steps as wells several visualization </w:t>
      </w:r>
      <w:r w:rsidR="002B56DC">
        <w:rPr>
          <w:sz w:val="22"/>
          <w:szCs w:val="22"/>
          <w:lang w:val="en-US"/>
        </w:rPr>
        <w:t>modules into it.</w:t>
      </w:r>
      <w:commentRangeEnd w:id="137"/>
      <w:r w:rsidR="0041299D">
        <w:rPr>
          <w:rStyle w:val="CommentReference"/>
        </w:rPr>
        <w:commentReference w:id="137"/>
      </w:r>
    </w:p>
    <w:p w14:paraId="6BB8B3E4" w14:textId="395749AF" w:rsidR="0041299D" w:rsidRDefault="0041299D" w:rsidP="0041299D">
      <w:pPr>
        <w:jc w:val="both"/>
        <w:rPr>
          <w:sz w:val="22"/>
          <w:szCs w:val="22"/>
          <w:lang w:val="en-US"/>
        </w:rPr>
      </w:pPr>
      <w:r>
        <w:rPr>
          <w:sz w:val="22"/>
          <w:szCs w:val="22"/>
          <w:lang w:val="en-US"/>
        </w:rPr>
        <w:t xml:space="preserve">Through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Pr>
          <w:sz w:val="22"/>
          <w:szCs w:val="22"/>
          <w:lang w:val="en-US"/>
        </w:rPr>
        <w:t xml:space="preserve"> we were able to identify 168 responders/drugs-of-interest</w:t>
      </w:r>
      <w:r>
        <w:rPr>
          <w:b/>
          <w:bCs/>
          <w:color w:val="FF0000"/>
          <w:sz w:val="22"/>
          <w:szCs w:val="22"/>
          <w:lang w:val="en-US"/>
        </w:rPr>
        <w:t xml:space="preserve">. </w:t>
      </w:r>
      <w:r w:rsidR="009A3C78" w:rsidRPr="006E3F86">
        <w:rPr>
          <w:b/>
          <w:bCs/>
          <w:color w:val="FF0000"/>
          <w:sz w:val="22"/>
          <w:szCs w:val="22"/>
          <w:lang w:val="en-US"/>
        </w:rPr>
        <w:t>Figure 3</w:t>
      </w:r>
      <w:r w:rsidR="009A3C78">
        <w:rPr>
          <w:sz w:val="22"/>
          <w:szCs w:val="22"/>
          <w:lang w:val="en-US"/>
        </w:rPr>
        <w:t xml:space="preserve"> shows the sample graph after applying </w:t>
      </w:r>
      <w:r w:rsidR="006E3F86">
        <w:rPr>
          <w:sz w:val="22"/>
          <w:szCs w:val="22"/>
          <w:lang w:val="en-US"/>
        </w:rPr>
        <w:t>a</w:t>
      </w:r>
      <w:r w:rsidR="009A3C78">
        <w:rPr>
          <w:sz w:val="22"/>
          <w:szCs w:val="22"/>
          <w:lang w:val="en-US"/>
        </w:rPr>
        <w:t xml:space="preserve"> </w:t>
      </w:r>
      <w:r w:rsidR="006E3F86">
        <w:rPr>
          <w:sz w:val="22"/>
          <w:szCs w:val="22"/>
          <w:lang w:val="en-US"/>
        </w:rPr>
        <w:t xml:space="preserve">similarity </w:t>
      </w:r>
      <w:r w:rsidR="009A3C78">
        <w:rPr>
          <w:sz w:val="22"/>
          <w:szCs w:val="22"/>
          <w:lang w:val="en-US"/>
        </w:rPr>
        <w:t>threshold</w:t>
      </w:r>
      <w:r w:rsidR="006E3F86">
        <w:rPr>
          <w:sz w:val="22"/>
          <w:szCs w:val="22"/>
          <w:lang w:val="en-US"/>
        </w:rPr>
        <w:t xml:space="preserve"> inferred from </w:t>
      </w:r>
      <w:r w:rsidR="001D69CB">
        <w:rPr>
          <w:sz w:val="22"/>
          <w:szCs w:val="22"/>
          <w:lang w:val="en-US"/>
        </w:rPr>
        <w:t xml:space="preserve">the </w:t>
      </w:r>
      <w:r w:rsidR="006E3F86">
        <w:rPr>
          <w:sz w:val="22"/>
          <w:szCs w:val="22"/>
          <w:lang w:val="en-US"/>
        </w:rPr>
        <w:t>similarly values observed among negative controls (DMSO wells)</w:t>
      </w:r>
      <w:r w:rsidR="009A3C78">
        <w:rPr>
          <w:sz w:val="22"/>
          <w:szCs w:val="22"/>
          <w:lang w:val="en-US"/>
        </w:rPr>
        <w:t xml:space="preserve">. </w:t>
      </w:r>
      <w:r w:rsidR="006E3F86">
        <w:rPr>
          <w:sz w:val="22"/>
          <w:szCs w:val="22"/>
          <w:lang w:val="en-US"/>
        </w:rPr>
        <w:t xml:space="preserve">Responders are represented as </w:t>
      </w:r>
      <w:r w:rsidR="000A2D55">
        <w:rPr>
          <w:sz w:val="22"/>
          <w:szCs w:val="22"/>
          <w:lang w:val="en-US"/>
        </w:rPr>
        <w:t xml:space="preserve">numbered </w:t>
      </w:r>
      <w:r w:rsidR="006E3F86">
        <w:rPr>
          <w:sz w:val="22"/>
          <w:szCs w:val="22"/>
          <w:lang w:val="en-US"/>
        </w:rPr>
        <w:t>c</w:t>
      </w:r>
      <w:r w:rsidR="009A3C78">
        <w:rPr>
          <w:sz w:val="22"/>
          <w:szCs w:val="22"/>
          <w:lang w:val="en-US"/>
        </w:rPr>
        <w:t>ommunities</w:t>
      </w:r>
      <w:r w:rsidR="006E3F86">
        <w:rPr>
          <w:sz w:val="22"/>
          <w:szCs w:val="22"/>
          <w:lang w:val="en-US"/>
        </w:rPr>
        <w:t xml:space="preserve"> and are differentiate</w:t>
      </w:r>
      <w:r w:rsidR="00A80801">
        <w:rPr>
          <w:sz w:val="22"/>
          <w:szCs w:val="22"/>
          <w:lang w:val="en-US"/>
        </w:rPr>
        <w:t>d</w:t>
      </w:r>
      <w:r w:rsidR="006E3F86">
        <w:rPr>
          <w:sz w:val="22"/>
          <w:szCs w:val="22"/>
          <w:lang w:val="en-US"/>
        </w:rPr>
        <w:t xml:space="preserve"> from non-responders (DMSOs and compounds similar enough to them) by a color other than grey.</w:t>
      </w:r>
      <w:r w:rsidR="000A2D55">
        <w:rPr>
          <w:sz w:val="22"/>
          <w:szCs w:val="22"/>
          <w:lang w:val="en-US"/>
        </w:rPr>
        <w:t xml:space="preserve"> Strong responders which are very dissimilar to other samples particularly negative controls tend to be </w:t>
      </w:r>
      <w:r w:rsidR="000560F7">
        <w:rPr>
          <w:sz w:val="22"/>
          <w:szCs w:val="22"/>
          <w:lang w:val="en-US"/>
        </w:rPr>
        <w:t>single</w:t>
      </w:r>
      <w:r w:rsidR="000A2D55">
        <w:rPr>
          <w:sz w:val="22"/>
          <w:szCs w:val="22"/>
          <w:lang w:val="en-US"/>
        </w:rPr>
        <w:t xml:space="preserve"> communities.</w:t>
      </w:r>
      <w:r w:rsidR="00A91EB7">
        <w:rPr>
          <w:sz w:val="22"/>
          <w:szCs w:val="22"/>
          <w:lang w:val="en-US"/>
        </w:rPr>
        <w:t xml:space="preserve"> </w:t>
      </w:r>
      <w:r w:rsidR="001D69CB" w:rsidRPr="0041299D">
        <w:rPr>
          <w:sz w:val="22"/>
          <w:szCs w:val="22"/>
          <w:highlight w:val="yellow"/>
          <w:lang w:val="en-US"/>
        </w:rPr>
        <w:t xml:space="preserve">These are antineoplastic </w:t>
      </w:r>
      <w:r w:rsidR="009F7292" w:rsidRPr="0041299D">
        <w:rPr>
          <w:sz w:val="22"/>
          <w:szCs w:val="22"/>
          <w:highlight w:val="yellow"/>
          <w:lang w:val="en-US"/>
        </w:rPr>
        <w:t>compounds that</w:t>
      </w:r>
      <w:r w:rsidR="001D69CB" w:rsidRPr="0041299D">
        <w:rPr>
          <w:sz w:val="22"/>
          <w:szCs w:val="22"/>
          <w:highlight w:val="yellow"/>
          <w:lang w:val="en-US"/>
        </w:rPr>
        <w:t xml:space="preserve"> </w:t>
      </w:r>
      <w:r w:rsidR="00FB52BE" w:rsidRPr="0041299D">
        <w:rPr>
          <w:sz w:val="22"/>
          <w:szCs w:val="22"/>
          <w:highlight w:val="yellow"/>
          <w:lang w:val="en-US"/>
        </w:rPr>
        <w:t xml:space="preserve">harshly </w:t>
      </w:r>
      <w:r w:rsidR="001D69CB" w:rsidRPr="0041299D">
        <w:rPr>
          <w:sz w:val="22"/>
          <w:szCs w:val="22"/>
          <w:highlight w:val="yellow"/>
          <w:lang w:val="en-US"/>
        </w:rPr>
        <w:t>inhibit the proliferation of rapidly</w:t>
      </w:r>
      <w:r w:rsidR="009F7292" w:rsidRPr="0041299D">
        <w:rPr>
          <w:sz w:val="22"/>
          <w:szCs w:val="22"/>
          <w:highlight w:val="yellow"/>
          <w:lang w:val="en-US"/>
        </w:rPr>
        <w:t xml:space="preserve"> malignant</w:t>
      </w:r>
      <w:r w:rsidR="001D69CB" w:rsidRPr="0041299D">
        <w:rPr>
          <w:sz w:val="22"/>
          <w:szCs w:val="22"/>
          <w:highlight w:val="yellow"/>
          <w:lang w:val="en-US"/>
        </w:rPr>
        <w:t xml:space="preserve"> growing cells</w:t>
      </w:r>
      <w:r w:rsidR="009F7292" w:rsidRPr="0041299D">
        <w:rPr>
          <w:sz w:val="22"/>
          <w:szCs w:val="22"/>
          <w:highlight w:val="yellow"/>
          <w:lang w:val="en-US"/>
        </w:rPr>
        <w:t xml:space="preserve"> </w:t>
      </w:r>
      <w:r w:rsidR="009E7F05" w:rsidRPr="0041299D">
        <w:rPr>
          <w:sz w:val="22"/>
          <w:szCs w:val="22"/>
          <w:highlight w:val="yellow"/>
          <w:lang w:val="en-US"/>
        </w:rPr>
        <w:t xml:space="preserve">by </w:t>
      </w:r>
      <w:r w:rsidR="009F7292" w:rsidRPr="0041299D">
        <w:rPr>
          <w:sz w:val="22"/>
          <w:szCs w:val="22"/>
          <w:highlight w:val="yellow"/>
          <w:lang w:val="en-US"/>
        </w:rPr>
        <w:t xml:space="preserve">killing them or </w:t>
      </w:r>
      <w:r w:rsidR="009E7F05" w:rsidRPr="0041299D">
        <w:rPr>
          <w:sz w:val="22"/>
          <w:szCs w:val="22"/>
          <w:highlight w:val="yellow"/>
          <w:lang w:val="en-US"/>
        </w:rPr>
        <w:t xml:space="preserve">inducing differentiation </w:t>
      </w:r>
      <w:r w:rsidR="00FB52BE" w:rsidRPr="0041299D">
        <w:rPr>
          <w:sz w:val="22"/>
          <w:szCs w:val="22"/>
          <w:highlight w:val="yellow"/>
          <w:lang w:val="en-US"/>
        </w:rPr>
        <w:t>in</w:t>
      </w:r>
      <w:r w:rsidR="009E7F05" w:rsidRPr="0041299D">
        <w:rPr>
          <w:sz w:val="22"/>
          <w:szCs w:val="22"/>
          <w:highlight w:val="yellow"/>
          <w:lang w:val="en-US"/>
        </w:rPr>
        <w:t xml:space="preserve"> cancer stem cells</w:t>
      </w:r>
      <w:r w:rsidR="001D69CB" w:rsidRPr="0041299D">
        <w:rPr>
          <w:sz w:val="22"/>
          <w:szCs w:val="22"/>
          <w:highlight w:val="yellow"/>
          <w:lang w:val="en-US"/>
        </w:rPr>
        <w:t xml:space="preserve">. </w:t>
      </w:r>
      <w:r w:rsidR="00FB52BE" w:rsidRPr="0041299D">
        <w:rPr>
          <w:sz w:val="22"/>
          <w:szCs w:val="22"/>
          <w:highlight w:val="yellow"/>
          <w:lang w:val="en-US"/>
        </w:rPr>
        <w:t>Therefore, these communities may turn out to be highly cytotoxic.</w:t>
      </w:r>
      <w:r w:rsidR="00F30E28">
        <w:rPr>
          <w:sz w:val="22"/>
          <w:szCs w:val="22"/>
          <w:lang w:val="en-US"/>
        </w:rPr>
        <w:t xml:space="preserve"> </w:t>
      </w:r>
      <w:r>
        <w:rPr>
          <w:sz w:val="22"/>
          <w:szCs w:val="22"/>
          <w:lang w:val="en-US"/>
        </w:rPr>
        <w:t>(</w:t>
      </w:r>
      <w:r w:rsidRPr="00C05A08">
        <w:rPr>
          <w:sz w:val="22"/>
          <w:szCs w:val="22"/>
          <w:highlight w:val="green"/>
          <w:lang w:val="en-US"/>
        </w:rPr>
        <w:t>Not true in all accounts, let’s say that these strong responders are drugs that induce large-scale changes in population makeup and showcase a few examples</w:t>
      </w:r>
      <w:r>
        <w:rPr>
          <w:sz w:val="22"/>
          <w:szCs w:val="22"/>
          <w:lang w:val="en-US"/>
        </w:rPr>
        <w:t xml:space="preserve">.) </w:t>
      </w:r>
      <w:r w:rsidR="00F30E28">
        <w:rPr>
          <w:sz w:val="22"/>
          <w:szCs w:val="22"/>
          <w:lang w:val="en-US"/>
        </w:rPr>
        <w:t>In contrast,</w:t>
      </w:r>
      <w:r w:rsidR="00FB52BE">
        <w:rPr>
          <w:sz w:val="22"/>
          <w:szCs w:val="22"/>
          <w:lang w:val="en-US"/>
        </w:rPr>
        <w:t xml:space="preserve"> </w:t>
      </w:r>
      <w:r w:rsidR="00F30E28">
        <w:rPr>
          <w:sz w:val="22"/>
          <w:szCs w:val="22"/>
          <w:lang w:val="en-US"/>
        </w:rPr>
        <w:t>a</w:t>
      </w:r>
      <w:r w:rsidR="000560F7">
        <w:rPr>
          <w:sz w:val="22"/>
          <w:szCs w:val="22"/>
          <w:lang w:val="en-US"/>
        </w:rPr>
        <w:t xml:space="preserve"> completely interconnected community (maximal clique) is actually a cluster of responders which are similar enough to each other.</w:t>
      </w:r>
      <w:r w:rsidR="00A91EB7">
        <w:rPr>
          <w:sz w:val="22"/>
          <w:szCs w:val="22"/>
          <w:lang w:val="en-US"/>
        </w:rPr>
        <w:t xml:space="preserve"> Weak </w:t>
      </w:r>
      <w:r w:rsidR="00F30E28">
        <w:rPr>
          <w:sz w:val="22"/>
          <w:szCs w:val="22"/>
          <w:lang w:val="en-US"/>
        </w:rPr>
        <w:t>and</w:t>
      </w:r>
      <w:r w:rsidR="00A91EB7">
        <w:rPr>
          <w:sz w:val="22"/>
          <w:szCs w:val="22"/>
          <w:lang w:val="en-US"/>
        </w:rPr>
        <w:t xml:space="preserve"> moderate responders tend to form this type of communities.</w:t>
      </w:r>
      <w:r w:rsidRPr="0041299D">
        <w:rPr>
          <w:sz w:val="22"/>
          <w:szCs w:val="22"/>
          <w:lang w:val="en-US"/>
        </w:rPr>
        <w:t xml:space="preserve"> </w:t>
      </w:r>
      <w:r>
        <w:rPr>
          <w:sz w:val="22"/>
          <w:szCs w:val="22"/>
          <w:lang w:val="en-US"/>
        </w:rPr>
        <w:t>(</w:t>
      </w:r>
      <w:r w:rsidRPr="00C05A08">
        <w:rPr>
          <w:sz w:val="22"/>
          <w:szCs w:val="22"/>
          <w:highlight w:val="green"/>
          <w:lang w:val="en-US"/>
        </w:rPr>
        <w:t>Here it would be cool to show a clique enriched with drugs inhibiting the same pathway</w:t>
      </w:r>
      <w:r>
        <w:rPr>
          <w:sz w:val="22"/>
          <w:szCs w:val="22"/>
          <w:lang w:val="en-US"/>
        </w:rPr>
        <w:t>).</w:t>
      </w:r>
    </w:p>
    <w:p w14:paraId="64B28E72" w14:textId="77777777" w:rsidR="0041299D" w:rsidRDefault="0041299D" w:rsidP="0041299D">
      <w:pPr>
        <w:jc w:val="both"/>
        <w:rPr>
          <w:sz w:val="22"/>
          <w:szCs w:val="22"/>
          <w:lang w:val="en-US"/>
        </w:rPr>
      </w:pPr>
    </w:p>
    <w:p w14:paraId="310F9D62" w14:textId="7EA71262" w:rsidR="0041299D" w:rsidRDefault="0041299D" w:rsidP="0041299D">
      <w:pPr>
        <w:jc w:val="both"/>
        <w:rPr>
          <w:sz w:val="22"/>
          <w:szCs w:val="22"/>
          <w:lang w:val="en-US"/>
        </w:rPr>
      </w:pPr>
      <w:r>
        <w:rPr>
          <w:sz w:val="22"/>
          <w:szCs w:val="22"/>
          <w:lang w:val="en-US"/>
        </w:rPr>
        <w:t xml:space="preserve">Next </w:t>
      </w:r>
      <w:r>
        <w:rPr>
          <w:sz w:val="22"/>
          <w:szCs w:val="22"/>
          <w:lang w:val="en-US"/>
        </w:rPr>
        <w:t>we’d</w:t>
      </w:r>
      <w:r>
        <w:rPr>
          <w:sz w:val="22"/>
          <w:szCs w:val="22"/>
          <w:lang w:val="en-US"/>
        </w:rPr>
        <w:t xml:space="preserve"> show the concept of “node-drugs” and the third would then be the UMAP-graph. Could we use the UMAP graph to showcase the circled group (graph below)? We could say that the most distinct response type is enriched in samples where the amount of mature Gr-1-expressing cells is diminished. That would be a nice and clear biological conclusion.</w:t>
      </w:r>
    </w:p>
    <w:p w14:paraId="3F1576A4" w14:textId="77777777" w:rsidR="0041299D" w:rsidRDefault="0041299D" w:rsidP="0041299D">
      <w:pPr>
        <w:jc w:val="both"/>
        <w:rPr>
          <w:sz w:val="22"/>
          <w:szCs w:val="22"/>
          <w:lang w:val="en-US"/>
        </w:rPr>
      </w:pPr>
    </w:p>
    <w:p w14:paraId="35755AB4" w14:textId="77777777" w:rsidR="0041299D" w:rsidRDefault="0041299D" w:rsidP="0041299D">
      <w:pPr>
        <w:jc w:val="both"/>
        <w:rPr>
          <w:sz w:val="22"/>
          <w:szCs w:val="22"/>
          <w:lang w:val="en-US"/>
        </w:rPr>
      </w:pPr>
      <w:r>
        <w:rPr>
          <w:noProof/>
          <w:sz w:val="22"/>
          <w:szCs w:val="22"/>
          <w:lang w:val="fi-FI" w:eastAsia="fi-FI"/>
        </w:rPr>
        <w:drawing>
          <wp:inline distT="0" distB="0" distL="0" distR="0" wp14:anchorId="1E7405DE" wp14:editId="6411DC61">
            <wp:extent cx="1514475" cy="1514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bookmarkStart w:id="138" w:name="_GoBack"/>
      <w:bookmarkEnd w:id="138"/>
    </w:p>
    <w:p w14:paraId="72257F28" w14:textId="77777777" w:rsidR="0041299D" w:rsidRDefault="0041299D" w:rsidP="0041299D">
      <w:pPr>
        <w:jc w:val="both"/>
        <w:rPr>
          <w:sz w:val="22"/>
          <w:szCs w:val="22"/>
          <w:lang w:val="en-US"/>
        </w:rPr>
      </w:pPr>
    </w:p>
    <w:p w14:paraId="238C2495" w14:textId="77777777" w:rsidR="0041299D" w:rsidRDefault="0041299D" w:rsidP="0041299D">
      <w:pPr>
        <w:jc w:val="both"/>
        <w:rPr>
          <w:sz w:val="22"/>
          <w:szCs w:val="22"/>
          <w:lang w:val="en-US"/>
        </w:rPr>
      </w:pPr>
      <w:r>
        <w:rPr>
          <w:sz w:val="22"/>
          <w:szCs w:val="22"/>
          <w:lang w:val="en-US"/>
        </w:rPr>
        <w:lastRenderedPageBreak/>
        <w:t>We could maybe show a violin plot of dmso vs the circled response group and maybe CD16 vs Gr-1 plots as well to make the case. This is just example data, but I guess the final result would look something like this.</w:t>
      </w:r>
    </w:p>
    <w:p w14:paraId="52643621" w14:textId="77777777" w:rsidR="0041299D" w:rsidRDefault="0041299D" w:rsidP="0041299D">
      <w:pPr>
        <w:jc w:val="both"/>
        <w:rPr>
          <w:sz w:val="22"/>
          <w:szCs w:val="22"/>
          <w:lang w:val="en-US"/>
        </w:rPr>
      </w:pPr>
    </w:p>
    <w:p w14:paraId="697D6D32" w14:textId="77777777" w:rsidR="0041299D" w:rsidRDefault="0041299D" w:rsidP="0041299D">
      <w:pPr>
        <w:jc w:val="both"/>
        <w:rPr>
          <w:sz w:val="22"/>
          <w:szCs w:val="22"/>
          <w:lang w:val="en-US"/>
        </w:rPr>
      </w:pPr>
      <w:r w:rsidRPr="00912BE1">
        <w:rPr>
          <w:noProof/>
          <w:lang w:val="fi-FI" w:eastAsia="fi-FI"/>
        </w:rPr>
        <w:drawing>
          <wp:anchor distT="0" distB="0" distL="114300" distR="114300" simplePos="0" relativeHeight="251675648" behindDoc="1" locked="0" layoutInCell="1" allowOverlap="1" wp14:anchorId="1C406110" wp14:editId="6CD864E6">
            <wp:simplePos x="0" y="0"/>
            <wp:positionH relativeFrom="margin">
              <wp:align>left</wp:align>
            </wp:positionH>
            <wp:positionV relativeFrom="paragraph">
              <wp:posOffset>47625</wp:posOffset>
            </wp:positionV>
            <wp:extent cx="1866900" cy="1278255"/>
            <wp:effectExtent l="0" t="0" r="0" b="0"/>
            <wp:wrapSquare wrapText="bothSides"/>
            <wp:docPr id="18" name="Picture 18" descr="C:\Users\elkarjal\AppData\Local\Microsoft\Windows\INetCache\Content.MSO\D1002C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karjal\AppData\Local\Microsoft\Windows\INetCache\Content.MSO\D1002C63.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675"/>
                    <a:stretch/>
                  </pic:blipFill>
                  <pic:spPr bwMode="auto">
                    <a:xfrm>
                      <a:off x="0" y="0"/>
                      <a:ext cx="1866900" cy="1278255"/>
                    </a:xfrm>
                    <a:prstGeom prst="rect">
                      <a:avLst/>
                    </a:prstGeom>
                    <a:noFill/>
                    <a:ln>
                      <a:noFill/>
                    </a:ln>
                    <a:extLst>
                      <a:ext uri="{53640926-AAD7-44D8-BBD7-CCE9431645EC}">
                        <a14:shadowObscured xmlns:a14="http://schemas.microsoft.com/office/drawing/2010/main"/>
                      </a:ext>
                    </a:extLst>
                  </pic:spPr>
                </pic:pic>
              </a:graphicData>
            </a:graphic>
          </wp:anchor>
        </w:drawing>
      </w:r>
    </w:p>
    <w:p w14:paraId="0BD315DF" w14:textId="77777777" w:rsidR="0041299D" w:rsidRDefault="0041299D" w:rsidP="0041299D"/>
    <w:p w14:paraId="3BFAC568" w14:textId="77777777" w:rsidR="0041299D" w:rsidRPr="00C76F05" w:rsidRDefault="0041299D" w:rsidP="0041299D"/>
    <w:p w14:paraId="1D9EC953" w14:textId="7501D42F" w:rsidR="003D1770" w:rsidRDefault="003D1770" w:rsidP="00120387">
      <w:pPr>
        <w:jc w:val="both"/>
        <w:rPr>
          <w:sz w:val="22"/>
          <w:szCs w:val="22"/>
          <w:lang w:val="en-US"/>
        </w:rPr>
      </w:pPr>
    </w:p>
    <w:p w14:paraId="250D31AF" w14:textId="42E7C533" w:rsidR="003D1770" w:rsidRDefault="003D1770" w:rsidP="00120387">
      <w:pPr>
        <w:jc w:val="both"/>
        <w:rPr>
          <w:sz w:val="22"/>
          <w:szCs w:val="22"/>
          <w:lang w:val="en-US"/>
        </w:rPr>
      </w:pPr>
    </w:p>
    <w:p w14:paraId="4926D483" w14:textId="77777777" w:rsidR="0041299D" w:rsidRDefault="0041299D" w:rsidP="00120387">
      <w:pPr>
        <w:jc w:val="both"/>
        <w:rPr>
          <w:b/>
          <w:bCs/>
          <w:sz w:val="22"/>
          <w:szCs w:val="22"/>
          <w:lang w:val="en-US"/>
        </w:rPr>
      </w:pPr>
    </w:p>
    <w:p w14:paraId="0E1E1148" w14:textId="77777777" w:rsidR="0041299D" w:rsidRDefault="0041299D" w:rsidP="00120387">
      <w:pPr>
        <w:jc w:val="both"/>
        <w:rPr>
          <w:b/>
          <w:bCs/>
          <w:sz w:val="22"/>
          <w:szCs w:val="22"/>
          <w:lang w:val="en-US"/>
        </w:rPr>
      </w:pPr>
    </w:p>
    <w:p w14:paraId="696BF79A" w14:textId="77777777" w:rsidR="0041299D" w:rsidRDefault="0041299D" w:rsidP="00120387">
      <w:pPr>
        <w:jc w:val="both"/>
        <w:rPr>
          <w:b/>
          <w:bCs/>
          <w:sz w:val="22"/>
          <w:szCs w:val="22"/>
          <w:lang w:val="en-US"/>
        </w:rPr>
      </w:pPr>
    </w:p>
    <w:p w14:paraId="162EB784" w14:textId="77777777" w:rsidR="0041299D" w:rsidRDefault="0041299D" w:rsidP="00120387">
      <w:pPr>
        <w:jc w:val="both"/>
        <w:rPr>
          <w:b/>
          <w:bCs/>
          <w:sz w:val="22"/>
          <w:szCs w:val="22"/>
          <w:lang w:val="en-US"/>
        </w:rPr>
      </w:pPr>
    </w:p>
    <w:p w14:paraId="50851B0E" w14:textId="6E06CE8C" w:rsidR="006037F7" w:rsidRDefault="006037F7" w:rsidP="00120387">
      <w:pPr>
        <w:jc w:val="both"/>
        <w:rPr>
          <w:b/>
          <w:bCs/>
          <w:color w:val="000000"/>
          <w:sz w:val="22"/>
          <w:szCs w:val="22"/>
          <w:lang w:val="en-US"/>
        </w:rPr>
      </w:pPr>
      <w:r w:rsidRPr="006037F7">
        <w:rPr>
          <w:b/>
          <w:bCs/>
          <w:sz w:val="22"/>
          <w:szCs w:val="22"/>
          <w:lang w:val="en-US"/>
        </w:rPr>
        <w:t xml:space="preserve">Antineoplastic </w:t>
      </w:r>
      <w:r w:rsidRPr="006037F7">
        <w:rPr>
          <w:b/>
          <w:bCs/>
          <w:color w:val="000000"/>
          <w:sz w:val="22"/>
          <w:szCs w:val="22"/>
          <w:lang w:val="en-US"/>
        </w:rPr>
        <w:t>compounds</w:t>
      </w:r>
      <w:r w:rsidRPr="006037F7">
        <w:rPr>
          <w:b/>
          <w:bCs/>
          <w:sz w:val="22"/>
          <w:szCs w:val="22"/>
          <w:lang w:val="en-US"/>
        </w:rPr>
        <w:t xml:space="preserve"> </w:t>
      </w:r>
      <w:r>
        <w:rPr>
          <w:b/>
          <w:bCs/>
          <w:sz w:val="22"/>
          <w:szCs w:val="22"/>
          <w:lang w:val="en-US"/>
        </w:rPr>
        <w:t>in o</w:t>
      </w:r>
      <w:r w:rsidRPr="006037F7">
        <w:rPr>
          <w:b/>
          <w:bCs/>
          <w:sz w:val="22"/>
          <w:szCs w:val="22"/>
          <w:lang w:val="en-US"/>
        </w:rPr>
        <w:t>verlapping clusters</w:t>
      </w:r>
      <w:r w:rsidRPr="006037F7">
        <w:rPr>
          <w:b/>
          <w:bCs/>
          <w:color w:val="000000"/>
          <w:sz w:val="22"/>
          <w:szCs w:val="22"/>
          <w:lang w:val="en-US"/>
        </w:rPr>
        <w:t xml:space="preserve"> act as junctions of different responses</w:t>
      </w:r>
    </w:p>
    <w:p w14:paraId="749AF454" w14:textId="77777777" w:rsidR="00024EA4" w:rsidRPr="00024EA4" w:rsidRDefault="00024EA4" w:rsidP="00120387">
      <w:pPr>
        <w:jc w:val="both"/>
        <w:rPr>
          <w:sz w:val="22"/>
          <w:szCs w:val="22"/>
          <w:lang w:val="en-US"/>
        </w:rPr>
      </w:pPr>
    </w:p>
    <w:p w14:paraId="0458E94C" w14:textId="3F07E13B" w:rsidR="00665A5A" w:rsidRPr="00665A5A" w:rsidRDefault="00665A5A" w:rsidP="00665A5A">
      <w:pPr>
        <w:jc w:val="both"/>
        <w:rPr>
          <w:b/>
          <w:sz w:val="22"/>
          <w:szCs w:val="22"/>
          <w:lang w:val="en-US"/>
        </w:rPr>
      </w:pPr>
      <w:r w:rsidRPr="00665A5A">
        <w:rPr>
          <w:b/>
          <w:sz w:val="22"/>
          <w:szCs w:val="22"/>
          <w:lang w:val="en-US"/>
        </w:rPr>
        <w:t xml:space="preserve">Drug-dose response analysis by </w:t>
      </w:r>
      <w:r w:rsidRPr="00665A5A">
        <w:rPr>
          <w:b/>
          <w:color w:val="000000"/>
          <w:sz w:val="16"/>
          <w:szCs w:val="16"/>
          <w:lang w:val="en-US"/>
        </w:rPr>
        <w:t>COMPA</w:t>
      </w:r>
      <w:r w:rsidRPr="00665A5A">
        <w:rPr>
          <w:b/>
          <w:color w:val="000000"/>
          <w:sz w:val="22"/>
          <w:szCs w:val="22"/>
          <w:lang w:val="en-US"/>
        </w:rPr>
        <w:t>R</w:t>
      </w:r>
      <w:r w:rsidRPr="00665A5A">
        <w:rPr>
          <w:b/>
          <w:color w:val="000000"/>
          <w:sz w:val="16"/>
          <w:szCs w:val="16"/>
          <w:lang w:val="en-US"/>
        </w:rPr>
        <w:t>E</w:t>
      </w:r>
      <w:r w:rsidRPr="00665A5A">
        <w:rPr>
          <w:b/>
          <w:sz w:val="22"/>
          <w:szCs w:val="22"/>
          <w:lang w:val="en-US"/>
        </w:rPr>
        <w:t xml:space="preserve"> identifies responders in AML </w:t>
      </w:r>
      <w:r w:rsidR="00024EA4">
        <w:rPr>
          <w:b/>
          <w:sz w:val="22"/>
          <w:szCs w:val="22"/>
          <w:lang w:val="en-US"/>
        </w:rPr>
        <w:t>patient</w:t>
      </w:r>
    </w:p>
    <w:p w14:paraId="3916083A" w14:textId="5C4CA476" w:rsidR="008E5621" w:rsidRPr="00F4643C" w:rsidRDefault="008E5621" w:rsidP="00120387">
      <w:pPr>
        <w:jc w:val="both"/>
        <w:rPr>
          <w:sz w:val="22"/>
          <w:szCs w:val="22"/>
          <w:lang w:val="en-US"/>
        </w:rPr>
      </w:pPr>
    </w:p>
    <w:p w14:paraId="67C2A11C" w14:textId="32D607D0" w:rsidR="002D0D50" w:rsidRPr="00F4643C" w:rsidRDefault="002D0D50" w:rsidP="00120387">
      <w:pPr>
        <w:jc w:val="both"/>
        <w:rPr>
          <w:b/>
          <w:sz w:val="22"/>
          <w:szCs w:val="22"/>
          <w:lang w:val="en-US"/>
        </w:rPr>
      </w:pPr>
      <w:r w:rsidRPr="00F4643C">
        <w:rPr>
          <w:b/>
          <w:sz w:val="22"/>
          <w:szCs w:val="22"/>
          <w:lang w:val="en-US"/>
        </w:rPr>
        <w:t>Exploring cancer heterogeneity across multiple leukemic individuals</w:t>
      </w:r>
      <w:r w:rsidR="008C5D9E">
        <w:rPr>
          <w:b/>
          <w:sz w:val="22"/>
          <w:szCs w:val="22"/>
          <w:lang w:val="en-US"/>
        </w:rPr>
        <w:t xml:space="preserve"> in the presence of batch effect</w:t>
      </w:r>
    </w:p>
    <w:p w14:paraId="034E23DE" w14:textId="446B6A73" w:rsidR="002D0D50" w:rsidRPr="00F4643C" w:rsidRDefault="002D0D50" w:rsidP="00120387">
      <w:pPr>
        <w:jc w:val="both"/>
        <w:rPr>
          <w:sz w:val="22"/>
          <w:szCs w:val="22"/>
          <w:lang w:val="en-US"/>
        </w:rPr>
      </w:pPr>
      <w:r w:rsidRPr="00F4643C">
        <w:rPr>
          <w:sz w:val="22"/>
          <w:szCs w:val="22"/>
          <w:lang w:val="en-US"/>
        </w:rPr>
        <w:t>To do</w:t>
      </w:r>
    </w:p>
    <w:p w14:paraId="0000001C" w14:textId="6A45FAD1" w:rsidR="00774DC6" w:rsidRPr="00F4643C" w:rsidRDefault="00E46E9B" w:rsidP="00120387">
      <w:pPr>
        <w:pStyle w:val="Heading1"/>
        <w:jc w:val="both"/>
        <w:rPr>
          <w:color w:val="000000"/>
          <w:lang w:val="en-US"/>
        </w:rPr>
      </w:pPr>
      <w:commentRangeStart w:id="139"/>
      <w:r w:rsidRPr="00F4643C">
        <w:rPr>
          <w:color w:val="000000"/>
          <w:lang w:val="en-US"/>
        </w:rPr>
        <w:t>Discussion</w:t>
      </w:r>
      <w:commentRangeEnd w:id="139"/>
      <w:r w:rsidR="00797FA8">
        <w:rPr>
          <w:rStyle w:val="CommentReference"/>
          <w:color w:val="auto"/>
        </w:rPr>
        <w:commentReference w:id="139"/>
      </w:r>
    </w:p>
    <w:p w14:paraId="13CABAE1" w14:textId="77777777" w:rsidR="00E31D96" w:rsidRPr="00F4643C" w:rsidRDefault="00E31D96" w:rsidP="00E46337">
      <w:pPr>
        <w:jc w:val="both"/>
        <w:rPr>
          <w:color w:val="000000" w:themeColor="text1"/>
          <w:sz w:val="22"/>
          <w:szCs w:val="22"/>
          <w:lang w:val="en-US"/>
        </w:rPr>
      </w:pPr>
    </w:p>
    <w:p w14:paraId="592FA5B7" w14:textId="3E23C6F7" w:rsidR="00E31D96" w:rsidRPr="00F4643C" w:rsidRDefault="00E31D96" w:rsidP="00E46337">
      <w:pPr>
        <w:jc w:val="both"/>
        <w:rPr>
          <w:color w:val="000000" w:themeColor="text1"/>
          <w:sz w:val="22"/>
          <w:szCs w:val="22"/>
          <w:lang w:val="en-US"/>
        </w:rPr>
      </w:pPr>
      <w:r w:rsidRPr="00F4643C">
        <w:rPr>
          <w:color w:val="000000" w:themeColor="text1"/>
          <w:sz w:val="22"/>
          <w:szCs w:val="22"/>
          <w:lang w:val="en-US"/>
        </w:rPr>
        <w:t>……</w:t>
      </w:r>
    </w:p>
    <w:p w14:paraId="40698132" w14:textId="77777777" w:rsidR="00E31D96" w:rsidRPr="00F4643C" w:rsidRDefault="00E31D96" w:rsidP="00E46337">
      <w:pPr>
        <w:jc w:val="both"/>
        <w:rPr>
          <w:color w:val="000000" w:themeColor="text1"/>
          <w:sz w:val="22"/>
          <w:szCs w:val="22"/>
          <w:lang w:val="en-US"/>
        </w:rPr>
      </w:pPr>
    </w:p>
    <w:p w14:paraId="2F9EB9A3" w14:textId="22531D3D" w:rsidR="00080E15" w:rsidRPr="00F4643C" w:rsidRDefault="004502DE" w:rsidP="00E46337">
      <w:pPr>
        <w:jc w:val="both"/>
        <w:rPr>
          <w:color w:val="000000"/>
          <w:sz w:val="22"/>
          <w:szCs w:val="22"/>
          <w:lang w:val="en-US"/>
        </w:rPr>
      </w:pPr>
      <w:r w:rsidRPr="00F4643C">
        <w:rPr>
          <w:color w:val="000000" w:themeColor="text1"/>
          <w:sz w:val="22"/>
          <w:szCs w:val="22"/>
          <w:lang w:val="en-US"/>
        </w:rPr>
        <w:t xml:space="preserve">   </w:t>
      </w:r>
      <w:r w:rsidR="00C8713C" w:rsidRPr="00F4643C">
        <w:rPr>
          <w:color w:val="000000" w:themeColor="text1"/>
          <w:sz w:val="22"/>
          <w:szCs w:val="22"/>
          <w:lang w:val="en-US"/>
        </w:rPr>
        <w:t xml:space="preserve">We tested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’s accuracy in similarity quantification on </w:t>
      </w:r>
      <w:r w:rsidRPr="00F4643C">
        <w:rPr>
          <w:sz w:val="22"/>
          <w:szCs w:val="22"/>
          <w:lang w:val="en-US"/>
        </w:rPr>
        <w:t xml:space="preserve">21 mass cytometry </w:t>
      </w:r>
      <w:r w:rsidR="0030739A" w:rsidRPr="00F4643C">
        <w:rPr>
          <w:sz w:val="22"/>
          <w:szCs w:val="22"/>
          <w:lang w:val="en-US"/>
        </w:rPr>
        <w:t>samples</w:t>
      </w:r>
      <w:r w:rsidRPr="00F4643C">
        <w:rPr>
          <w:sz w:val="22"/>
          <w:szCs w:val="22"/>
          <w:lang w:val="en-US"/>
        </w:rPr>
        <w:t xml:space="preserve"> of bone marrow aspirates from 16 pediatric AML patients obtained at diagnosis and 5 healthy adult donors</w:t>
      </w:r>
      <w:r w:rsidR="00C8713C" w:rsidRPr="00F4643C">
        <w:rPr>
          <w:color w:val="000000"/>
          <w:sz w:val="22"/>
          <w:szCs w:val="22"/>
          <w:lang w:val="en-US"/>
        </w:rPr>
        <w:t xml:space="preserve">. </w:t>
      </w:r>
      <w:r w:rsidR="00674C1D" w:rsidRPr="00F4643C">
        <w:rPr>
          <w:color w:val="000000"/>
          <w:sz w:val="22"/>
          <w:szCs w:val="22"/>
          <w:lang w:val="en-US"/>
        </w:rPr>
        <w:t xml:space="preserve">We compared its output </w:t>
      </w:r>
      <w:r w:rsidR="00C8713C" w:rsidRPr="00F4643C">
        <w:rPr>
          <w:color w:val="000000"/>
          <w:sz w:val="22"/>
          <w:szCs w:val="22"/>
          <w:lang w:val="en-US"/>
        </w:rPr>
        <w:t>to PhenoGraph</w:t>
      </w:r>
      <w:r w:rsidR="00674C1D" w:rsidRPr="00F4643C">
        <w:rPr>
          <w:color w:val="000000"/>
          <w:sz w:val="22"/>
          <w:szCs w:val="22"/>
          <w:lang w:val="en-US"/>
        </w:rPr>
        <w:t xml:space="preserve"> which is a cell clustering method</w:t>
      </w:r>
      <w:r w:rsidR="00C8713C" w:rsidRPr="00F4643C">
        <w:rPr>
          <w:color w:val="000000"/>
          <w:sz w:val="22"/>
          <w:szCs w:val="22"/>
          <w:lang w:val="en-US"/>
        </w:rPr>
        <w:t xml:space="preserve"> and JSD</w:t>
      </w:r>
      <w:r w:rsidR="00D749AD" w:rsidRPr="00F4643C">
        <w:rPr>
          <w:color w:val="000000"/>
          <w:sz w:val="22"/>
          <w:szCs w:val="22"/>
          <w:lang w:val="en-US"/>
        </w:rPr>
        <w:t xml:space="preserve"> which in information</w:t>
      </w:r>
      <w:r w:rsidR="00783496" w:rsidRPr="00F4643C">
        <w:rPr>
          <w:color w:val="000000"/>
          <w:sz w:val="22"/>
          <w:szCs w:val="22"/>
          <w:lang w:val="en-US"/>
        </w:rPr>
        <w:t xml:space="preserve"> </w:t>
      </w:r>
      <w:r w:rsidR="00D749AD" w:rsidRPr="00F4643C">
        <w:rPr>
          <w:color w:val="000000"/>
          <w:sz w:val="22"/>
          <w:szCs w:val="22"/>
          <w:lang w:val="en-US"/>
        </w:rPr>
        <w:t>theory</w:t>
      </w:r>
      <w:r w:rsidR="00674C1D" w:rsidRPr="00F4643C">
        <w:rPr>
          <w:color w:val="000000"/>
          <w:sz w:val="22"/>
          <w:szCs w:val="22"/>
          <w:lang w:val="en-US"/>
        </w:rPr>
        <w:t xml:space="preserve"> </w:t>
      </w:r>
      <w:r w:rsidR="00D749AD" w:rsidRPr="00F4643C">
        <w:rPr>
          <w:color w:val="000000"/>
          <w:sz w:val="22"/>
          <w:szCs w:val="22"/>
          <w:lang w:val="en-US"/>
        </w:rPr>
        <w:t xml:space="preserve">is a </w:t>
      </w:r>
      <w:r w:rsidR="00674C1D" w:rsidRPr="00F4643C">
        <w:rPr>
          <w:color w:val="000000"/>
          <w:sz w:val="22"/>
          <w:szCs w:val="22"/>
          <w:lang w:val="en-US"/>
        </w:rPr>
        <w:t>method of measuring the similarity between two probability distributions</w:t>
      </w:r>
      <w:r w:rsidR="00C8713C" w:rsidRPr="00F4643C">
        <w:rPr>
          <w:color w:val="000000"/>
          <w:sz w:val="22"/>
          <w:szCs w:val="22"/>
          <w:lang w:val="en-US"/>
        </w:rPr>
        <w:t xml:space="preserve">. </w:t>
      </w:r>
      <w:r w:rsidR="00783496" w:rsidRPr="00F4643C">
        <w:rPr>
          <w:color w:val="000000" w:themeColor="text1"/>
          <w:sz w:val="22"/>
          <w:szCs w:val="22"/>
          <w:lang w:val="en-US"/>
        </w:rPr>
        <w:t>Although they</w:t>
      </w:r>
      <w:r w:rsidR="00080E15" w:rsidRPr="00F4643C">
        <w:rPr>
          <w:color w:val="000000" w:themeColor="text1"/>
          <w:sz w:val="22"/>
          <w:szCs w:val="22"/>
          <w:lang w:val="en-US"/>
        </w:rPr>
        <w:t xml:space="preserve"> </w:t>
      </w:r>
      <w:r w:rsidR="00C0320B" w:rsidRPr="00F4643C">
        <w:rPr>
          <w:color w:val="000000" w:themeColor="text1"/>
          <w:sz w:val="22"/>
          <w:szCs w:val="22"/>
          <w:lang w:val="en-US"/>
        </w:rPr>
        <w:t xml:space="preserve">basically performed </w:t>
      </w:r>
      <w:r w:rsidR="00080E15" w:rsidRPr="00F4643C">
        <w:rPr>
          <w:color w:val="000000" w:themeColor="text1"/>
          <w:sz w:val="22"/>
          <w:szCs w:val="22"/>
          <w:lang w:val="en-US"/>
        </w:rPr>
        <w:t xml:space="preserve">very </w:t>
      </w:r>
      <w:r w:rsidR="00C0320B" w:rsidRPr="00F4643C">
        <w:rPr>
          <w:color w:val="000000" w:themeColor="text1"/>
          <w:sz w:val="22"/>
          <w:szCs w:val="22"/>
          <w:lang w:val="en-US"/>
        </w:rPr>
        <w:t>similarly</w:t>
      </w:r>
      <w:r w:rsidR="00080E15" w:rsidRPr="00F4643C">
        <w:rPr>
          <w:color w:val="000000" w:themeColor="text1"/>
          <w:sz w:val="22"/>
          <w:szCs w:val="22"/>
          <w:lang w:val="en-US"/>
        </w:rPr>
        <w:t xml:space="preserve">, </w:t>
      </w:r>
      <w:r w:rsidR="00783496" w:rsidRPr="00F4643C">
        <w:rPr>
          <w:color w:val="000000" w:themeColor="text1"/>
          <w:sz w:val="22"/>
          <w:szCs w:val="22"/>
          <w:lang w:val="en-US"/>
        </w:rPr>
        <w:t xml:space="preserve">sample grouping </w:t>
      </w:r>
      <w:r w:rsidR="00080E15" w:rsidRPr="00F4643C">
        <w:rPr>
          <w:color w:val="000000" w:themeColor="text1"/>
          <w:sz w:val="22"/>
          <w:szCs w:val="22"/>
          <w:lang w:val="en-US"/>
        </w:rPr>
        <w:t xml:space="preserve">by JSD displayed almost </w:t>
      </w:r>
      <w:r w:rsidR="00783496" w:rsidRPr="00F4643C">
        <w:rPr>
          <w:color w:val="000000" w:themeColor="text1"/>
          <w:sz w:val="22"/>
          <w:szCs w:val="22"/>
          <w:lang w:val="en-US"/>
        </w:rPr>
        <w:t>complete</w:t>
      </w:r>
      <w:r w:rsidR="00080E15" w:rsidRPr="00F4643C">
        <w:rPr>
          <w:color w:val="000000" w:themeColor="text1"/>
          <w:sz w:val="22"/>
          <w:szCs w:val="22"/>
          <w:lang w:val="en-US"/>
        </w:rPr>
        <w:t xml:space="preserve"> agreement with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’s.</w:t>
      </w:r>
      <w:del w:id="140" w:author="Kyoung Jae Won" w:date="2020-05-12T09:28:00Z">
        <w:r w:rsidR="00E46337" w:rsidRPr="00F4643C" w:rsidDel="00797FA8">
          <w:rPr>
            <w:color w:val="000000"/>
            <w:sz w:val="22"/>
            <w:szCs w:val="22"/>
            <w:lang w:val="en-US"/>
          </w:rPr>
          <w:delText xml:space="preserve"> </w:delText>
        </w:r>
      </w:del>
      <w:ins w:id="141" w:author="Kyoung Jae Won" w:date="2020-05-12T09:28:00Z">
        <w:r w:rsidR="00797FA8">
          <w:rPr>
            <w:color w:val="000000"/>
            <w:sz w:val="22"/>
            <w:szCs w:val="22"/>
            <w:lang w:val="en-US"/>
          </w:rPr>
          <w:t xml:space="preserve"> </w:t>
        </w:r>
      </w:ins>
      <w:r w:rsidR="00080E15" w:rsidRPr="00F4643C">
        <w:rPr>
          <w:color w:val="000000"/>
          <w:sz w:val="22"/>
          <w:szCs w:val="22"/>
          <w:lang w:val="en-US"/>
        </w:rPr>
        <w:t>This discrepancy</w:t>
      </w:r>
      <w:r w:rsidR="004B06A4" w:rsidRPr="00F4643C">
        <w:rPr>
          <w:color w:val="000000"/>
          <w:sz w:val="22"/>
          <w:szCs w:val="22"/>
          <w:lang w:val="en-US"/>
        </w:rPr>
        <w:t xml:space="preserve"> between these two and PhenoGraph</w:t>
      </w:r>
      <w:r w:rsidR="00080E15" w:rsidRPr="00F4643C">
        <w:rPr>
          <w:color w:val="000000"/>
          <w:sz w:val="22"/>
          <w:szCs w:val="22"/>
          <w:lang w:val="en-US"/>
        </w:rPr>
        <w:t xml:space="preserve"> stems from </w:t>
      </w:r>
      <w:r w:rsidR="004B06A4" w:rsidRPr="00F4643C">
        <w:rPr>
          <w:color w:val="000000"/>
          <w:sz w:val="22"/>
          <w:szCs w:val="22"/>
          <w:lang w:val="en-US"/>
        </w:rPr>
        <w:t>the</w:t>
      </w:r>
      <w:r w:rsidR="00080E15" w:rsidRPr="00F4643C">
        <w:rPr>
          <w:color w:val="000000"/>
          <w:sz w:val="22"/>
          <w:szCs w:val="22"/>
          <w:lang w:val="en-US"/>
        </w:rPr>
        <w:t xml:space="preserve"> unnatural approach, meta-clustering, PhenoGraph should use to be able to compare samples because </w:t>
      </w:r>
      <w:r w:rsidR="004B06A4" w:rsidRPr="00F4643C">
        <w:rPr>
          <w:color w:val="000000"/>
          <w:sz w:val="22"/>
          <w:szCs w:val="22"/>
          <w:lang w:val="en-US"/>
        </w:rPr>
        <w:t xml:space="preserve">essentially </w:t>
      </w:r>
      <w:r w:rsidR="00080E15" w:rsidRPr="00F4643C">
        <w:rPr>
          <w:color w:val="000000"/>
          <w:sz w:val="22"/>
          <w:szCs w:val="22"/>
          <w:lang w:val="en-US"/>
        </w:rPr>
        <w:t xml:space="preserve">it was designed to cluster cells not samples. </w:t>
      </w:r>
      <w:r w:rsidR="00504252" w:rsidRPr="00F4643C">
        <w:rPr>
          <w:color w:val="000000"/>
          <w:sz w:val="22"/>
          <w:szCs w:val="22"/>
          <w:lang w:val="en-US"/>
        </w:rPr>
        <w:t>In a general sense,</w:t>
      </w:r>
      <w:r w:rsidR="007D4AAE" w:rsidRPr="00F4643C">
        <w:rPr>
          <w:color w:val="000000"/>
          <w:sz w:val="22"/>
          <w:szCs w:val="22"/>
          <w:lang w:val="en-US"/>
        </w:rPr>
        <w:t xml:space="preserve"> for</w:t>
      </w:r>
      <w:r w:rsidR="00080E15" w:rsidRPr="00F4643C">
        <w:rPr>
          <w:color w:val="000000"/>
          <w:sz w:val="22"/>
          <w:szCs w:val="22"/>
          <w:lang w:val="en-US"/>
        </w:rPr>
        <w:t xml:space="preserve"> </w:t>
      </w:r>
      <w:r w:rsidR="009B31F7" w:rsidRPr="00F4643C">
        <w:rPr>
          <w:color w:val="000000"/>
          <w:sz w:val="22"/>
          <w:szCs w:val="22"/>
          <w:lang w:val="en-US"/>
        </w:rPr>
        <w:t xml:space="preserve">a typical </w:t>
      </w:r>
      <w:r w:rsidR="00080E15" w:rsidRPr="00F4643C">
        <w:rPr>
          <w:color w:val="000000"/>
          <w:sz w:val="22"/>
          <w:szCs w:val="22"/>
          <w:lang w:val="en-US"/>
        </w:rPr>
        <w:t>cell clustering method</w:t>
      </w:r>
      <w:r w:rsidR="00504252" w:rsidRPr="00F4643C">
        <w:rPr>
          <w:color w:val="000000"/>
          <w:sz w:val="22"/>
          <w:szCs w:val="22"/>
          <w:lang w:val="en-US"/>
        </w:rPr>
        <w:t xml:space="preserve"> like PhenoGraph</w:t>
      </w:r>
      <w:r w:rsidR="007D4AAE" w:rsidRPr="00F4643C">
        <w:rPr>
          <w:color w:val="000000"/>
          <w:sz w:val="22"/>
          <w:szCs w:val="22"/>
          <w:lang w:val="en-US"/>
        </w:rPr>
        <w:t xml:space="preserve"> to be able to compare multiple samples, it</w:t>
      </w:r>
      <w:r w:rsidR="00504252" w:rsidRPr="00F4643C">
        <w:rPr>
          <w:color w:val="000000"/>
          <w:sz w:val="22"/>
          <w:szCs w:val="22"/>
          <w:lang w:val="en-US"/>
        </w:rPr>
        <w:t xml:space="preserve"> </w:t>
      </w:r>
      <w:r w:rsidR="00080E15" w:rsidRPr="00F4643C">
        <w:rPr>
          <w:color w:val="000000"/>
          <w:sz w:val="22"/>
          <w:szCs w:val="22"/>
          <w:lang w:val="en-US"/>
        </w:rPr>
        <w:t xml:space="preserve">needs to meta-clusters centroids of cell clusters across </w:t>
      </w:r>
      <w:r w:rsidR="00683A8B" w:rsidRPr="00F4643C">
        <w:rPr>
          <w:color w:val="000000"/>
          <w:sz w:val="22"/>
          <w:szCs w:val="22"/>
          <w:lang w:val="en-US"/>
        </w:rPr>
        <w:t>all of them</w:t>
      </w:r>
      <w:r w:rsidR="00080E15" w:rsidRPr="00F4643C">
        <w:rPr>
          <w:color w:val="000000"/>
          <w:sz w:val="22"/>
          <w:szCs w:val="22"/>
          <w:lang w:val="en-US"/>
        </w:rPr>
        <w:t xml:space="preserve">. Tacitly, it assumes centroids are enough to represent respective cell clusters which does not hold true for heterogenous clusters with multiple subclusters or morphologically different clusters but with spatially close centroids. In addition, subsampling and the choice of </w:t>
      </w:r>
      <w:r w:rsidR="00080E15" w:rsidRPr="00F4643C">
        <w:rPr>
          <w:i/>
          <w:iCs/>
          <w:color w:val="000000"/>
          <w:sz w:val="22"/>
          <w:szCs w:val="22"/>
          <w:lang w:val="en-US"/>
        </w:rPr>
        <w:t>k</w:t>
      </w:r>
      <w:r w:rsidR="00080E15" w:rsidRPr="00F4643C">
        <w:rPr>
          <w:color w:val="000000"/>
          <w:sz w:val="22"/>
          <w:szCs w:val="22"/>
          <w:lang w:val="en-US"/>
        </w:rPr>
        <w:t xml:space="preserve"> for constructing the </w:t>
      </w:r>
      <w:r w:rsidR="00080E15" w:rsidRPr="00F4643C">
        <w:rPr>
          <w:i/>
          <w:iCs/>
          <w:color w:val="000000"/>
          <w:sz w:val="22"/>
          <w:szCs w:val="22"/>
          <w:lang w:val="en-US"/>
        </w:rPr>
        <w:t>k</w:t>
      </w:r>
      <w:r w:rsidR="00080E15" w:rsidRPr="00F4643C">
        <w:rPr>
          <w:color w:val="000000"/>
          <w:sz w:val="22"/>
          <w:szCs w:val="22"/>
          <w:lang w:val="en-US"/>
        </w:rPr>
        <w:t xml:space="preserve">-nearest-neighbor graph plays a determinant role in forming cell clusters. Likewise, </w:t>
      </w:r>
      <w:r w:rsidR="009B31F7" w:rsidRPr="00F4643C">
        <w:rPr>
          <w:color w:val="000000"/>
          <w:sz w:val="22"/>
          <w:szCs w:val="22"/>
          <w:lang w:val="en-US"/>
        </w:rPr>
        <w:t xml:space="preserve">subsampling, </w:t>
      </w:r>
      <w:r w:rsidR="00080E15" w:rsidRPr="00F4643C">
        <w:rPr>
          <w:color w:val="000000"/>
          <w:sz w:val="22"/>
          <w:szCs w:val="22"/>
          <w:lang w:val="en-US"/>
        </w:rPr>
        <w:t>binning</w:t>
      </w:r>
      <w:r w:rsidR="009B31F7" w:rsidRPr="00F4643C">
        <w:rPr>
          <w:color w:val="000000"/>
          <w:sz w:val="22"/>
          <w:szCs w:val="22"/>
          <w:lang w:val="en-US"/>
        </w:rPr>
        <w:t xml:space="preserve"> and </w:t>
      </w:r>
      <w:r w:rsidR="00080E15" w:rsidRPr="00F4643C">
        <w:rPr>
          <w:color w:val="000000"/>
          <w:sz w:val="22"/>
          <w:szCs w:val="22"/>
          <w:lang w:val="en-US"/>
        </w:rPr>
        <w:t xml:space="preserve">dimension reduction steps needed to adapt JSD to compare samples make </w:t>
      </w:r>
      <w:r w:rsidR="009B31F7" w:rsidRPr="00F4643C">
        <w:rPr>
          <w:color w:val="000000"/>
          <w:sz w:val="22"/>
          <w:szCs w:val="22"/>
          <w:lang w:val="en-US"/>
        </w:rPr>
        <w:t>it</w:t>
      </w:r>
      <w:r w:rsidR="00080E15" w:rsidRPr="00F4643C">
        <w:rPr>
          <w:color w:val="000000"/>
          <w:sz w:val="22"/>
          <w:szCs w:val="22"/>
          <w:lang w:val="en-US"/>
        </w:rPr>
        <w:t xml:space="preserve"> susceptible to failure.</w:t>
      </w:r>
      <w:r w:rsidR="009B31F7" w:rsidRPr="00F4643C">
        <w:rPr>
          <w:color w:val="000000"/>
          <w:sz w:val="22"/>
          <w:szCs w:val="22"/>
          <w:lang w:val="en-US"/>
        </w:rPr>
        <w:t xml:space="preserve"> However,</w:t>
      </w:r>
      <w:r w:rsidR="00080E15" w:rsidRPr="00F4643C">
        <w:rPr>
          <w:color w:val="000000"/>
          <w:sz w:val="22"/>
          <w:szCs w:val="22"/>
          <w:lang w:val="en-US"/>
        </w:rPr>
        <w:t xml:space="preserve"> </w:t>
      </w:r>
      <w:r w:rsidR="009B31F7" w:rsidRPr="00F4643C">
        <w:rPr>
          <w:color w:val="000000"/>
          <w:sz w:val="22"/>
          <w:szCs w:val="22"/>
          <w:lang w:val="en-US"/>
        </w:rPr>
        <w:t>i</w:t>
      </w:r>
      <w:r w:rsidR="00080E15" w:rsidRPr="00F4643C">
        <w:rPr>
          <w:color w:val="000000"/>
          <w:sz w:val="22"/>
          <w:szCs w:val="22"/>
          <w:lang w:val="en-US"/>
        </w:rPr>
        <w:t>t can be shown that a meta-cluster</w:t>
      </w:r>
      <w:r w:rsidR="009B31F7" w:rsidRPr="00F4643C">
        <w:rPr>
          <w:color w:val="000000"/>
          <w:sz w:val="22"/>
          <w:szCs w:val="22"/>
          <w:lang w:val="en-US"/>
        </w:rPr>
        <w:t xml:space="preserve"> in PhenoGraph</w:t>
      </w:r>
      <w:r w:rsidR="00080E15" w:rsidRPr="00F4643C">
        <w:rPr>
          <w:color w:val="000000"/>
          <w:sz w:val="22"/>
          <w:szCs w:val="22"/>
          <w:lang w:val="en-US"/>
        </w:rPr>
        <w:t>, a bin</w:t>
      </w:r>
      <w:r w:rsidR="009B31F7" w:rsidRPr="00F4643C">
        <w:rPr>
          <w:color w:val="000000"/>
          <w:sz w:val="22"/>
          <w:szCs w:val="22"/>
          <w:lang w:val="en-US"/>
        </w:rPr>
        <w:t xml:space="preserve"> in JSD</w:t>
      </w:r>
      <w:r w:rsidR="00080E15" w:rsidRPr="00F4643C">
        <w:rPr>
          <w:color w:val="000000"/>
          <w:sz w:val="22"/>
          <w:szCs w:val="22"/>
          <w:lang w:val="en-US"/>
        </w:rPr>
        <w:t xml:space="preserve"> and a hypercube </w:t>
      </w:r>
      <w:r w:rsidR="009B31F7" w:rsidRPr="00F4643C">
        <w:rPr>
          <w:color w:val="000000"/>
          <w:sz w:val="22"/>
          <w:szCs w:val="22"/>
          <w:lang w:val="en-US"/>
        </w:rPr>
        <w:t xml:space="preserve">in </w:t>
      </w:r>
      <w:r w:rsidR="009B31F7" w:rsidRPr="00F4643C">
        <w:rPr>
          <w:color w:val="000000"/>
          <w:sz w:val="16"/>
          <w:szCs w:val="16"/>
          <w:lang w:val="en-US"/>
        </w:rPr>
        <w:t>COMPA</w:t>
      </w:r>
      <w:r w:rsidR="009B31F7" w:rsidRPr="00F4643C">
        <w:rPr>
          <w:color w:val="000000"/>
          <w:sz w:val="22"/>
          <w:szCs w:val="22"/>
          <w:lang w:val="en-US"/>
        </w:rPr>
        <w:t>R</w:t>
      </w:r>
      <w:r w:rsidR="009B31F7" w:rsidRPr="00F4643C">
        <w:rPr>
          <w:color w:val="000000"/>
          <w:sz w:val="16"/>
          <w:szCs w:val="16"/>
          <w:lang w:val="en-US"/>
        </w:rPr>
        <w:t>E</w:t>
      </w:r>
      <w:r w:rsidR="009B31F7" w:rsidRPr="00F4643C">
        <w:rPr>
          <w:color w:val="000000"/>
          <w:sz w:val="22"/>
          <w:szCs w:val="22"/>
          <w:lang w:val="en-US"/>
        </w:rPr>
        <w:t xml:space="preserve"> </w:t>
      </w:r>
      <w:r w:rsidR="00080E15" w:rsidRPr="00F4643C">
        <w:rPr>
          <w:color w:val="000000"/>
          <w:sz w:val="22"/>
          <w:szCs w:val="22"/>
          <w:lang w:val="en-US"/>
        </w:rPr>
        <w:t xml:space="preserve">are </w:t>
      </w:r>
      <w:r w:rsidR="009B31F7" w:rsidRPr="00F4643C">
        <w:rPr>
          <w:color w:val="000000"/>
          <w:sz w:val="22"/>
          <w:szCs w:val="22"/>
          <w:lang w:val="en-US"/>
        </w:rPr>
        <w:t>somehow equivalent</w:t>
      </w:r>
      <w:r w:rsidR="00080E15" w:rsidRPr="00F4643C">
        <w:rPr>
          <w:color w:val="000000"/>
          <w:sz w:val="22"/>
          <w:szCs w:val="22"/>
          <w:lang w:val="en-US"/>
        </w:rPr>
        <w:t xml:space="preserve"> spatial entities</w:t>
      </w:r>
      <w:r w:rsidR="009B31F7" w:rsidRPr="00F4643C">
        <w:rPr>
          <w:color w:val="000000"/>
          <w:sz w:val="22"/>
          <w:szCs w:val="22"/>
          <w:lang w:val="en-US"/>
        </w:rPr>
        <w:t xml:space="preserve"> so that</w:t>
      </w:r>
      <w:r w:rsidR="00080E15" w:rsidRPr="00F4643C">
        <w:rPr>
          <w:color w:val="000000"/>
          <w:sz w:val="22"/>
          <w:szCs w:val="22"/>
          <w:lang w:val="en-US"/>
        </w:rPr>
        <w:t xml:space="preserve"> in 2-dimesnional space</w:t>
      </w:r>
      <w:r w:rsidR="00DF054E" w:rsidRPr="00F4643C">
        <w:rPr>
          <w:color w:val="000000"/>
          <w:sz w:val="22"/>
          <w:szCs w:val="22"/>
          <w:lang w:val="en-US"/>
        </w:rPr>
        <w:t>,</w:t>
      </w:r>
      <w:r w:rsidR="00080E15" w:rsidRPr="00F4643C">
        <w:rPr>
          <w:color w:val="000000"/>
          <w:sz w:val="22"/>
          <w:szCs w:val="22"/>
          <w:lang w:val="en-US"/>
        </w:rPr>
        <w:t xml:space="preserve"> JSD and </w:t>
      </w:r>
      <w:r w:rsidR="00080E15" w:rsidRPr="00F4643C">
        <w:rPr>
          <w:color w:val="000000"/>
          <w:sz w:val="16"/>
          <w:szCs w:val="16"/>
          <w:lang w:val="en-US"/>
        </w:rPr>
        <w:t>COMPA</w:t>
      </w:r>
      <w:r w:rsidR="00080E15" w:rsidRPr="00F4643C">
        <w:rPr>
          <w:color w:val="000000"/>
          <w:sz w:val="22"/>
          <w:szCs w:val="22"/>
          <w:lang w:val="en-US"/>
        </w:rPr>
        <w:t>R</w:t>
      </w:r>
      <w:r w:rsidR="00080E15" w:rsidRPr="00F4643C">
        <w:rPr>
          <w:color w:val="000000"/>
          <w:sz w:val="16"/>
          <w:szCs w:val="16"/>
          <w:lang w:val="en-US"/>
        </w:rPr>
        <w:t>E</w:t>
      </w:r>
      <w:r w:rsidR="00080E15" w:rsidRPr="00F4643C">
        <w:rPr>
          <w:color w:val="000000"/>
          <w:sz w:val="22"/>
          <w:szCs w:val="22"/>
          <w:lang w:val="en-US"/>
        </w:rPr>
        <w:t xml:space="preserve"> essentially do the same work (</w:t>
      </w:r>
      <w:r w:rsidR="00080E15" w:rsidRPr="00F4643C">
        <w:rPr>
          <w:b/>
          <w:bCs/>
          <w:color w:val="FF0000"/>
          <w:sz w:val="22"/>
          <w:szCs w:val="22"/>
          <w:lang w:val="en-US"/>
        </w:rPr>
        <w:t>methods</w:t>
      </w:r>
      <w:r w:rsidR="00080E15" w:rsidRPr="00F4643C">
        <w:rPr>
          <w:color w:val="000000"/>
          <w:sz w:val="22"/>
          <w:szCs w:val="22"/>
          <w:lang w:val="en-US"/>
        </w:rPr>
        <w:t>).</w:t>
      </w:r>
    </w:p>
    <w:p w14:paraId="489278BB" w14:textId="476131F2" w:rsidR="00080E15" w:rsidRPr="00F4643C" w:rsidRDefault="00080E15" w:rsidP="00080E15">
      <w:pPr>
        <w:jc w:val="both"/>
        <w:rPr>
          <w:color w:val="000000"/>
          <w:sz w:val="22"/>
          <w:szCs w:val="22"/>
          <w:lang w:val="en-US"/>
        </w:rPr>
      </w:pPr>
      <w:r w:rsidRPr="00F4643C">
        <w:rPr>
          <w:color w:val="000000"/>
          <w:sz w:val="22"/>
          <w:szCs w:val="22"/>
          <w:lang w:val="en-US"/>
        </w:rPr>
        <w:t xml:space="preserve">   Because of the steps mentioned above, PhenoGraph and JSD took </w:t>
      </w:r>
      <w:r w:rsidR="00DF054E" w:rsidRPr="00F4643C">
        <w:rPr>
          <w:color w:val="000000"/>
          <w:sz w:val="22"/>
          <w:szCs w:val="22"/>
          <w:lang w:val="en-US"/>
        </w:rPr>
        <w:t>a couple</w:t>
      </w:r>
      <w:r w:rsidRPr="00F4643C">
        <w:rPr>
          <w:color w:val="000000"/>
          <w:sz w:val="22"/>
          <w:szCs w:val="22"/>
          <w:lang w:val="en-US"/>
        </w:rPr>
        <w:t xml:space="preserve"> days to process </w:t>
      </w:r>
      <w:r w:rsidR="00DF054E" w:rsidRPr="00F4643C">
        <w:rPr>
          <w:color w:val="000000"/>
          <w:sz w:val="22"/>
          <w:szCs w:val="22"/>
          <w:lang w:val="en-US"/>
        </w:rPr>
        <w:t xml:space="preserve">a subsample of </w:t>
      </w:r>
      <w:r w:rsidRPr="00F4643C">
        <w:rPr>
          <w:color w:val="000000"/>
          <w:sz w:val="22"/>
          <w:szCs w:val="22"/>
          <w:lang w:val="en-US"/>
        </w:rPr>
        <w:t>th</w:t>
      </w:r>
      <w:r w:rsidR="00DF054E" w:rsidRPr="00F4643C">
        <w:rPr>
          <w:color w:val="000000"/>
          <w:sz w:val="22"/>
          <w:szCs w:val="22"/>
          <w:lang w:val="en-US"/>
        </w:rPr>
        <w:t>is</w:t>
      </w:r>
      <w:r w:rsidRPr="00F4643C">
        <w:rPr>
          <w:color w:val="000000"/>
          <w:sz w:val="22"/>
          <w:szCs w:val="22"/>
          <w:lang w:val="en-US"/>
        </w:rPr>
        <w:t xml:space="preserve"> data</w:t>
      </w:r>
      <w:r w:rsidR="00DF054E" w:rsidRPr="00F4643C">
        <w:rPr>
          <w:color w:val="000000"/>
          <w:sz w:val="22"/>
          <w:szCs w:val="22"/>
          <w:lang w:val="en-US"/>
        </w:rPr>
        <w:t>set</w:t>
      </w:r>
      <w:r w:rsidRPr="00F4643C">
        <w:rPr>
          <w:color w:val="000000"/>
          <w:sz w:val="22"/>
          <w:szCs w:val="22"/>
          <w:lang w:val="en-US"/>
        </w:rPr>
        <w:t xml:space="preserve"> on an average </w:t>
      </w:r>
      <w:r w:rsidR="00DF054E" w:rsidRPr="00F4643C">
        <w:rPr>
          <w:color w:val="000000"/>
          <w:sz w:val="22"/>
          <w:szCs w:val="22"/>
          <w:lang w:val="en-US"/>
        </w:rPr>
        <w:t xml:space="preserve">workstation, whereas it took </w:t>
      </w:r>
      <w:r w:rsidR="00DF054E" w:rsidRPr="00F4643C">
        <w:rPr>
          <w:color w:val="000000"/>
          <w:sz w:val="16"/>
          <w:szCs w:val="16"/>
          <w:lang w:val="en-US"/>
        </w:rPr>
        <w:t>COMPA</w:t>
      </w:r>
      <w:r w:rsidR="00DF054E" w:rsidRPr="00F4643C">
        <w:rPr>
          <w:color w:val="000000"/>
          <w:sz w:val="22"/>
          <w:szCs w:val="22"/>
          <w:lang w:val="en-US"/>
        </w:rPr>
        <w:t>R</w:t>
      </w:r>
      <w:r w:rsidR="00DF054E" w:rsidRPr="00F4643C">
        <w:rPr>
          <w:color w:val="000000"/>
          <w:sz w:val="16"/>
          <w:szCs w:val="16"/>
          <w:lang w:val="en-US"/>
        </w:rPr>
        <w:t>E</w:t>
      </w:r>
      <w:r w:rsidR="00DF054E" w:rsidRPr="00F4643C">
        <w:rPr>
          <w:color w:val="000000"/>
          <w:sz w:val="22"/>
          <w:szCs w:val="22"/>
          <w:lang w:val="en-US"/>
        </w:rPr>
        <w:t xml:space="preserve"> a couple of minutes to finish processing</w:t>
      </w:r>
      <w:r w:rsidRPr="00F4643C">
        <w:rPr>
          <w:color w:val="000000"/>
          <w:sz w:val="22"/>
          <w:szCs w:val="22"/>
          <w:lang w:val="en-US"/>
        </w:rPr>
        <w:t xml:space="preserve">. </w:t>
      </w:r>
      <w:r w:rsidR="00826E94" w:rsidRPr="00F4643C">
        <w:rPr>
          <w:color w:val="000000"/>
          <w:sz w:val="22"/>
          <w:szCs w:val="22"/>
          <w:lang w:val="en-US"/>
        </w:rPr>
        <w:t>This is because</w:t>
      </w:r>
      <w:r w:rsidRPr="00F4643C">
        <w:rPr>
          <w:color w:val="000000"/>
          <w:sz w:val="22"/>
          <w:szCs w:val="22"/>
          <w:lang w:val="en-US"/>
        </w:rPr>
        <w:t xml:space="preserve">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 xml:space="preserve">runs in parallel and can therefore process </w:t>
      </w:r>
      <w:r w:rsidR="00826E94" w:rsidRPr="00F4643C">
        <w:rPr>
          <w:color w:val="000000"/>
          <w:sz w:val="22"/>
          <w:szCs w:val="22"/>
          <w:lang w:val="en-US"/>
        </w:rPr>
        <w:t>multiple</w:t>
      </w:r>
      <w:r w:rsidRPr="00F4643C">
        <w:rPr>
          <w:color w:val="000000"/>
          <w:sz w:val="22"/>
          <w:szCs w:val="22"/>
          <w:lang w:val="en-US"/>
        </w:rPr>
        <w:t xml:space="preserve"> large datasets with </w:t>
      </w:r>
      <w:r w:rsidR="00826E94" w:rsidRPr="00F4643C">
        <w:rPr>
          <w:color w:val="000000"/>
          <w:sz w:val="22"/>
          <w:szCs w:val="22"/>
          <w:lang w:val="en-US"/>
        </w:rPr>
        <w:t>numerous</w:t>
      </w:r>
      <w:r w:rsidRPr="00F4643C">
        <w:rPr>
          <w:color w:val="000000"/>
          <w:sz w:val="22"/>
          <w:szCs w:val="22"/>
          <w:lang w:val="en-US"/>
        </w:rPr>
        <w:t xml:space="preserve"> markers </w:t>
      </w:r>
      <w:r w:rsidR="008C4DCA" w:rsidRPr="00F4643C">
        <w:rPr>
          <w:color w:val="000000"/>
          <w:sz w:val="22"/>
          <w:szCs w:val="22"/>
          <w:lang w:val="en-US"/>
        </w:rPr>
        <w:t>in a short space of time</w:t>
      </w:r>
      <w:r w:rsidRPr="00F4643C">
        <w:rPr>
          <w:color w:val="000000"/>
          <w:sz w:val="22"/>
          <w:szCs w:val="22"/>
          <w:lang w:val="en-US"/>
        </w:rPr>
        <w:t xml:space="preserve">. There are several features in addition to parallelism </w:t>
      </w:r>
      <w:r w:rsidR="00C9486C" w:rsidRPr="00F4643C">
        <w:rPr>
          <w:color w:val="000000"/>
          <w:sz w:val="22"/>
          <w:szCs w:val="22"/>
          <w:lang w:val="en-US"/>
        </w:rPr>
        <w:t xml:space="preserve">that </w:t>
      </w:r>
      <w:r w:rsidR="00C8713C" w:rsidRPr="00F4643C">
        <w:rPr>
          <w:color w:val="000000"/>
          <w:sz w:val="16"/>
          <w:szCs w:val="16"/>
          <w:lang w:val="en-US"/>
        </w:rPr>
        <w:t>COMPA</w:t>
      </w:r>
      <w:r w:rsidR="00C8713C" w:rsidRPr="00F4643C">
        <w:rPr>
          <w:color w:val="000000"/>
          <w:sz w:val="22"/>
          <w:szCs w:val="22"/>
          <w:lang w:val="en-US"/>
        </w:rPr>
        <w:t>R</w:t>
      </w:r>
      <w:r w:rsidR="00C8713C" w:rsidRPr="00F4643C">
        <w:rPr>
          <w:color w:val="000000"/>
          <w:sz w:val="16"/>
          <w:szCs w:val="16"/>
          <w:lang w:val="en-US"/>
        </w:rPr>
        <w:t>E</w:t>
      </w:r>
      <w:r w:rsidR="00C8713C" w:rsidRPr="00F4643C">
        <w:rPr>
          <w:color w:val="000000"/>
          <w:sz w:val="22"/>
          <w:szCs w:val="22"/>
          <w:lang w:val="en-US"/>
        </w:rPr>
        <w:t xml:space="preserve"> </w:t>
      </w:r>
      <w:r w:rsidRPr="00F4643C">
        <w:rPr>
          <w:color w:val="000000"/>
          <w:sz w:val="22"/>
          <w:szCs w:val="22"/>
          <w:lang w:val="en-US"/>
        </w:rPr>
        <w:t>benefits from</w:t>
      </w:r>
      <w:r w:rsidR="00C9486C" w:rsidRPr="00F4643C">
        <w:rPr>
          <w:color w:val="000000"/>
          <w:sz w:val="22"/>
          <w:szCs w:val="22"/>
          <w:lang w:val="en-US"/>
        </w:rPr>
        <w:t>,</w:t>
      </w:r>
      <w:r w:rsidRPr="00F4643C">
        <w:rPr>
          <w:color w:val="000000"/>
          <w:sz w:val="22"/>
          <w:szCs w:val="22"/>
          <w:lang w:val="en-US"/>
        </w:rPr>
        <w:t xml:space="preserve"> making it substantially fast (</w:t>
      </w:r>
      <w:r w:rsidRPr="00F4643C">
        <w:rPr>
          <w:b/>
          <w:bCs/>
          <w:color w:val="FF0000"/>
          <w:sz w:val="22"/>
          <w:szCs w:val="22"/>
          <w:lang w:val="en-US"/>
        </w:rPr>
        <w:t>methods</w:t>
      </w:r>
      <w:r w:rsidRPr="00F4643C">
        <w:rPr>
          <w:color w:val="000000"/>
          <w:sz w:val="22"/>
          <w:szCs w:val="22"/>
          <w:lang w:val="en-US"/>
        </w:rPr>
        <w:t>).</w:t>
      </w:r>
    </w:p>
    <w:p w14:paraId="76C5DCBD" w14:textId="63D7F2E5" w:rsidR="000836BA" w:rsidRPr="00F4643C" w:rsidRDefault="000836BA" w:rsidP="00080E15">
      <w:pPr>
        <w:jc w:val="both"/>
        <w:rPr>
          <w:color w:val="000000"/>
          <w:sz w:val="22"/>
          <w:szCs w:val="22"/>
          <w:lang w:val="en-US"/>
        </w:rPr>
      </w:pPr>
    </w:p>
    <w:p w14:paraId="131A01EF" w14:textId="69B69CAD" w:rsidR="000836BA" w:rsidRPr="00F4643C" w:rsidRDefault="000836BA" w:rsidP="00080E15">
      <w:pPr>
        <w:jc w:val="both"/>
        <w:rPr>
          <w:color w:val="000000"/>
          <w:sz w:val="22"/>
          <w:szCs w:val="22"/>
          <w:lang w:val="en-US"/>
        </w:rPr>
      </w:pPr>
      <w:r w:rsidRPr="00F4643C">
        <w:rPr>
          <w:color w:val="000000"/>
          <w:sz w:val="22"/>
          <w:szCs w:val="22"/>
          <w:lang w:val="en-US"/>
        </w:rPr>
        <w:t>…..</w:t>
      </w:r>
    </w:p>
    <w:p w14:paraId="0000001E" w14:textId="19B40975" w:rsidR="00774DC6" w:rsidRPr="00F4643C" w:rsidRDefault="00E46E9B" w:rsidP="00120387">
      <w:pPr>
        <w:pStyle w:val="Heading1"/>
        <w:jc w:val="both"/>
        <w:rPr>
          <w:color w:val="000000"/>
          <w:lang w:val="en-US"/>
        </w:rPr>
      </w:pPr>
      <w:r w:rsidRPr="00F4643C">
        <w:rPr>
          <w:color w:val="000000"/>
          <w:lang w:val="en-US"/>
        </w:rPr>
        <w:t>Methods</w:t>
      </w:r>
    </w:p>
    <w:p w14:paraId="3B82C4C0" w14:textId="1E1F226D" w:rsidR="00A77389" w:rsidRPr="00F4643C" w:rsidRDefault="00F80014" w:rsidP="00120387">
      <w:pPr>
        <w:jc w:val="both"/>
        <w:rPr>
          <w:color w:val="000000"/>
          <w:sz w:val="22"/>
          <w:szCs w:val="22"/>
          <w:lang w:val="en-US"/>
        </w:rPr>
      </w:pPr>
      <w:r w:rsidRPr="00F4643C">
        <w:rPr>
          <w:b/>
          <w:color w:val="000000"/>
          <w:sz w:val="22"/>
          <w:szCs w:val="22"/>
          <w:lang w:val="en-US"/>
        </w:rPr>
        <w:t xml:space="preserve">Applying </w:t>
      </w:r>
      <w:r w:rsidR="00DE7522" w:rsidRPr="00F4643C">
        <w:rPr>
          <w:b/>
          <w:color w:val="000000"/>
          <w:sz w:val="16"/>
          <w:szCs w:val="16"/>
          <w:lang w:val="en-US"/>
        </w:rPr>
        <w:t>COMPA</w:t>
      </w:r>
      <w:r w:rsidRPr="00F4643C">
        <w:rPr>
          <w:b/>
          <w:color w:val="000000"/>
          <w:sz w:val="22"/>
          <w:szCs w:val="22"/>
          <w:lang w:val="en-US"/>
        </w:rPr>
        <w:t>R</w:t>
      </w:r>
      <w:r w:rsidR="00DE7522" w:rsidRPr="00F4643C">
        <w:rPr>
          <w:b/>
          <w:color w:val="000000"/>
          <w:sz w:val="16"/>
          <w:szCs w:val="16"/>
          <w:lang w:val="en-US"/>
        </w:rPr>
        <w:t>E</w:t>
      </w:r>
      <w:r w:rsidRPr="00F4643C">
        <w:rPr>
          <w:b/>
          <w:color w:val="000000"/>
          <w:sz w:val="22"/>
          <w:szCs w:val="22"/>
          <w:lang w:val="en-US"/>
        </w:rPr>
        <w:t xml:space="preserve"> to mass cytometry AML samples</w:t>
      </w:r>
      <w:r w:rsidR="00A77389" w:rsidRPr="00F4643C">
        <w:rPr>
          <w:b/>
          <w:color w:val="000000"/>
          <w:sz w:val="22"/>
          <w:szCs w:val="22"/>
          <w:lang w:val="en-US"/>
        </w:rPr>
        <w:t>.</w:t>
      </w:r>
      <w:r w:rsidR="00A77389" w:rsidRPr="00F4643C">
        <w:rPr>
          <w:color w:val="000000"/>
          <w:sz w:val="22"/>
          <w:szCs w:val="22"/>
          <w:lang w:val="en-US"/>
        </w:rPr>
        <w:t xml:space="preserve"> To do by </w:t>
      </w:r>
      <w:r w:rsidR="004B5565" w:rsidRPr="00F4643C">
        <w:rPr>
          <w:color w:val="000000"/>
          <w:sz w:val="22"/>
          <w:szCs w:val="22"/>
          <w:lang w:val="en-US"/>
        </w:rPr>
        <w:t>Morteza</w:t>
      </w:r>
      <w:r w:rsidR="00A77389" w:rsidRPr="00F4643C">
        <w:rPr>
          <w:color w:val="000000"/>
          <w:sz w:val="22"/>
          <w:szCs w:val="22"/>
          <w:lang w:val="en-US"/>
        </w:rPr>
        <w:t>.</w:t>
      </w:r>
    </w:p>
    <w:p w14:paraId="11097FCF" w14:textId="77777777" w:rsidR="00A77389" w:rsidRPr="00F4643C" w:rsidRDefault="00A77389" w:rsidP="00120387">
      <w:pPr>
        <w:jc w:val="both"/>
        <w:rPr>
          <w:color w:val="000000"/>
          <w:sz w:val="22"/>
          <w:szCs w:val="22"/>
          <w:lang w:val="en-US"/>
        </w:rPr>
      </w:pPr>
    </w:p>
    <w:p w14:paraId="00000022" w14:textId="60C13D55" w:rsidR="00774DC6" w:rsidRPr="00F4643C" w:rsidRDefault="00E46E9B" w:rsidP="00120387">
      <w:pPr>
        <w:jc w:val="both"/>
        <w:rPr>
          <w:sz w:val="22"/>
          <w:szCs w:val="22"/>
          <w:lang w:val="en-US"/>
        </w:rPr>
      </w:pPr>
      <w:r w:rsidRPr="00F4643C">
        <w:rPr>
          <w:b/>
          <w:color w:val="000000"/>
          <w:sz w:val="22"/>
          <w:szCs w:val="22"/>
          <w:lang w:val="en-US"/>
        </w:rPr>
        <w:t>High-throughput flow cytometry of AML mouse models</w:t>
      </w:r>
      <w:r w:rsidR="00A77389" w:rsidRPr="00F4643C">
        <w:rPr>
          <w:bCs/>
          <w:color w:val="000000"/>
          <w:sz w:val="22"/>
          <w:szCs w:val="22"/>
          <w:lang w:val="en-US"/>
        </w:rPr>
        <w:t xml:space="preserve">. </w:t>
      </w:r>
      <w:r w:rsidRPr="00F4643C">
        <w:rPr>
          <w:sz w:val="22"/>
          <w:szCs w:val="22"/>
          <w:lang w:val="en-US"/>
        </w:rPr>
        <w:t xml:space="preserve">Leukemic splenic cells sorted for c-Kit positivity </w:t>
      </w:r>
      <w:r w:rsidRPr="00F4643C">
        <w:rPr>
          <w:sz w:val="22"/>
          <w:szCs w:val="22"/>
          <w:highlight w:val="yellow"/>
          <w:lang w:val="en-US"/>
        </w:rPr>
        <w:t>(sorting schema in suppl.fig?)</w:t>
      </w:r>
      <w:r w:rsidRPr="00F4643C">
        <w:rPr>
          <w:sz w:val="22"/>
          <w:szCs w:val="22"/>
          <w:lang w:val="en-US"/>
        </w:rPr>
        <w:t xml:space="preserve"> from </w:t>
      </w:r>
      <w:r w:rsidRPr="00F4643C">
        <w:rPr>
          <w:i/>
          <w:sz w:val="22"/>
          <w:szCs w:val="22"/>
          <w:lang w:val="en-US"/>
        </w:rPr>
        <w:t>Npm1</w:t>
      </w:r>
      <w:r w:rsidRPr="00F4643C">
        <w:rPr>
          <w:sz w:val="22"/>
          <w:szCs w:val="22"/>
          <w:vertAlign w:val="superscript"/>
          <w:lang w:val="en-US"/>
        </w:rPr>
        <w:t>+/cA</w:t>
      </w:r>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w:t>
      </w:r>
      <w:r w:rsidRPr="00F4643C">
        <w:rPr>
          <w:i/>
          <w:sz w:val="22"/>
          <w:szCs w:val="22"/>
          <w:lang w:val="en-US"/>
        </w:rPr>
        <w:t>Tet2</w:t>
      </w:r>
      <w:r w:rsidRPr="00F4643C">
        <w:rPr>
          <w:i/>
          <w:sz w:val="22"/>
          <w:szCs w:val="22"/>
          <w:highlight w:val="yellow"/>
          <w:vertAlign w:val="superscript"/>
          <w:lang w:val="en-US"/>
        </w:rPr>
        <w:t>-/-</w:t>
      </w:r>
      <w:r w:rsidRPr="00F4643C">
        <w:rPr>
          <w:sz w:val="22"/>
          <w:szCs w:val="22"/>
          <w:highlight w:val="yellow"/>
          <w:lang w:val="en-US"/>
        </w:rPr>
        <w:t>(reference)</w:t>
      </w:r>
      <w:r w:rsidRPr="00F4643C">
        <w:rPr>
          <w:sz w:val="22"/>
          <w:szCs w:val="22"/>
          <w:lang w:val="en-US"/>
        </w:rPr>
        <w:t xml:space="preserve"> and </w:t>
      </w:r>
      <w:r w:rsidRPr="00F4643C">
        <w:rPr>
          <w:i/>
          <w:sz w:val="22"/>
          <w:szCs w:val="22"/>
          <w:lang w:val="en-US"/>
        </w:rPr>
        <w:t>Npm1</w:t>
      </w:r>
      <w:r w:rsidRPr="00F4643C">
        <w:rPr>
          <w:sz w:val="22"/>
          <w:szCs w:val="22"/>
          <w:vertAlign w:val="superscript"/>
          <w:lang w:val="en-US"/>
        </w:rPr>
        <w:t>+/cA</w:t>
      </w:r>
      <w:r w:rsidRPr="00F4643C">
        <w:rPr>
          <w:sz w:val="22"/>
          <w:szCs w:val="22"/>
          <w:lang w:val="en-US"/>
        </w:rPr>
        <w:t xml:space="preserve"> ; </w:t>
      </w:r>
      <w:r w:rsidRPr="00F4643C">
        <w:rPr>
          <w:i/>
          <w:sz w:val="22"/>
          <w:szCs w:val="22"/>
          <w:lang w:val="en-US"/>
        </w:rPr>
        <w:t>Flt3</w:t>
      </w:r>
      <w:r w:rsidRPr="00F4643C">
        <w:rPr>
          <w:sz w:val="22"/>
          <w:szCs w:val="22"/>
          <w:vertAlign w:val="superscript"/>
          <w:lang w:val="en-US"/>
        </w:rPr>
        <w:t>+/ITD</w:t>
      </w:r>
      <w:r w:rsidRPr="00F4643C">
        <w:rPr>
          <w:sz w:val="22"/>
          <w:szCs w:val="22"/>
          <w:lang w:val="en-US"/>
        </w:rPr>
        <w:t xml:space="preserve">; </w:t>
      </w:r>
      <w:r w:rsidRPr="00F4643C">
        <w:rPr>
          <w:i/>
          <w:sz w:val="22"/>
          <w:szCs w:val="22"/>
          <w:lang w:val="en-US"/>
        </w:rPr>
        <w:t>Dnmt3a</w:t>
      </w:r>
      <w:r w:rsidRPr="00F4643C">
        <w:rPr>
          <w:sz w:val="22"/>
          <w:szCs w:val="22"/>
          <w:vertAlign w:val="superscript"/>
          <w:lang w:val="en-US"/>
        </w:rPr>
        <w:t>-/-</w:t>
      </w:r>
      <w:r w:rsidRPr="00F4643C">
        <w:rPr>
          <w:sz w:val="22"/>
          <w:szCs w:val="22"/>
          <w:lang w:val="en-US"/>
        </w:rPr>
        <w:t xml:space="preserve"> </w:t>
      </w:r>
      <w:r w:rsidRPr="00F4643C">
        <w:rPr>
          <w:sz w:val="22"/>
          <w:szCs w:val="22"/>
          <w:highlight w:val="yellow"/>
          <w:lang w:val="en-US"/>
        </w:rPr>
        <w:t>(reference)</w:t>
      </w:r>
      <w:r w:rsidRPr="00F4643C">
        <w:rPr>
          <w:sz w:val="22"/>
          <w:szCs w:val="22"/>
          <w:lang w:val="en-US"/>
        </w:rPr>
        <w:t xml:space="preserve"> moribund mice were kindly provided by Dr. Helin and Dr.Rasmussen. </w:t>
      </w:r>
      <w:r w:rsidRPr="00F4643C">
        <w:rPr>
          <w:sz w:val="22"/>
          <w:szCs w:val="22"/>
          <w:highlight w:val="yellow"/>
          <w:lang w:val="en-US"/>
        </w:rPr>
        <w:t xml:space="preserve">(Authenticity certificate?, </w:t>
      </w:r>
      <w:r w:rsidRPr="00F4643C">
        <w:rPr>
          <w:sz w:val="22"/>
          <w:szCs w:val="22"/>
          <w:highlight w:val="yellow"/>
          <w:lang w:val="en-US"/>
        </w:rPr>
        <w:lastRenderedPageBreak/>
        <w:t>approval of animal procedures?).</w:t>
      </w:r>
      <w:r w:rsidRPr="00F4643C">
        <w:rPr>
          <w:sz w:val="22"/>
          <w:szCs w:val="22"/>
          <w:lang w:val="en-US"/>
        </w:rPr>
        <w:t xml:space="preserve"> Shortly, c-Kit+ splenic cells were expanded in cytokine rich Stemspan 34 media </w:t>
      </w:r>
      <w:r w:rsidRPr="00F4643C">
        <w:rPr>
          <w:sz w:val="22"/>
          <w:szCs w:val="22"/>
          <w:highlight w:val="yellow"/>
          <w:lang w:val="en-US"/>
        </w:rPr>
        <w:t>(media ingredients into suppl.table</w:t>
      </w:r>
      <w:r w:rsidRPr="00F4643C">
        <w:rPr>
          <w:sz w:val="22"/>
          <w:szCs w:val="22"/>
          <w:lang w:val="en-US"/>
        </w:rPr>
        <w:t xml:space="preserve">) </w:t>
      </w:r>
      <w:r w:rsidRPr="00F4643C">
        <w:rPr>
          <w:i/>
          <w:sz w:val="22"/>
          <w:szCs w:val="22"/>
          <w:lang w:val="en-US"/>
        </w:rPr>
        <w:t>ex vivo</w:t>
      </w:r>
      <w:r w:rsidRPr="00F4643C">
        <w:rPr>
          <w:sz w:val="22"/>
          <w:szCs w:val="22"/>
          <w:lang w:val="en-US"/>
        </w:rPr>
        <w:t xml:space="preserve"> for two passages with complete media change every two/three days. Aliquots of one million cells were frozen down in 90% media 10% DMSO. Frozen aliquots were taken up and expanded for one week before drug screening. 5000 cells in 25 µl of media per well was seeded into 384-well plates (Greiner, #) containing a library of 132 compounds </w:t>
      </w:r>
      <w:r w:rsidRPr="00F4643C">
        <w:rPr>
          <w:sz w:val="22"/>
          <w:szCs w:val="22"/>
          <w:highlight w:val="yellow"/>
          <w:lang w:val="en-US"/>
        </w:rPr>
        <w:t>(suppl.table?)</w:t>
      </w:r>
      <w:r w:rsidRPr="00F4643C">
        <w:rPr>
          <w:sz w:val="22"/>
          <w:szCs w:val="22"/>
          <w:lang w:val="en-US"/>
        </w:rPr>
        <w:t xml:space="preserve"> in a five point concentration range. After 72 h incubation at 37°C, 15 µl of media was aspirated from wells and antibodies </w:t>
      </w:r>
      <w:r w:rsidRPr="00F4643C">
        <w:rPr>
          <w:sz w:val="22"/>
          <w:szCs w:val="22"/>
          <w:highlight w:val="yellow"/>
          <w:lang w:val="en-US"/>
        </w:rPr>
        <w:t>(suppl.table)</w:t>
      </w:r>
      <w:r w:rsidRPr="00F4643C">
        <w:rPr>
          <w:sz w:val="22"/>
          <w:szCs w:val="22"/>
          <w:lang w:val="en-US"/>
        </w:rPr>
        <w:t xml:space="preserve"> were added to drug plates using acoustic dispensing. Plates were incubated 40 min at RT, covered from light. Next, viability dye (7-AAD, ) was added and samples were read using a high-throughput flow cytometer iQue+ (Intellicyt). Live cell -gated data (</w:t>
      </w:r>
      <w:r w:rsidRPr="00F4643C">
        <w:rPr>
          <w:sz w:val="22"/>
          <w:szCs w:val="22"/>
          <w:highlight w:val="yellow"/>
          <w:lang w:val="en-US"/>
        </w:rPr>
        <w:t>gating schema as suppl.fig?</w:t>
      </w:r>
      <w:r w:rsidRPr="00F4643C">
        <w:rPr>
          <w:sz w:val="22"/>
          <w:szCs w:val="22"/>
          <w:lang w:val="en-US"/>
        </w:rPr>
        <w:t>) was used in all the further analyses.</w:t>
      </w:r>
    </w:p>
    <w:p w14:paraId="705ACF86" w14:textId="77777777" w:rsidR="00A77389" w:rsidRPr="00F4643C" w:rsidRDefault="00A77389" w:rsidP="00120387">
      <w:pPr>
        <w:jc w:val="both"/>
        <w:rPr>
          <w:bCs/>
          <w:color w:val="000000"/>
          <w:sz w:val="22"/>
          <w:szCs w:val="22"/>
          <w:lang w:val="en-US"/>
        </w:rPr>
      </w:pPr>
    </w:p>
    <w:p w14:paraId="4AC8C181" w14:textId="25AFC390" w:rsidR="00E571D5" w:rsidRPr="00F4643C" w:rsidRDefault="00E46E9B" w:rsidP="00FF4D7A">
      <w:pPr>
        <w:rPr>
          <w:lang w:val="en-US"/>
        </w:rPr>
      </w:pPr>
      <w:r w:rsidRPr="00F4643C">
        <w:rPr>
          <w:b/>
          <w:color w:val="000000"/>
          <w:sz w:val="22"/>
          <w:szCs w:val="22"/>
          <w:lang w:val="en-US"/>
        </w:rPr>
        <w:t>High-throughput flow cytometry of human AML.</w:t>
      </w:r>
      <w:r w:rsidRPr="00F4643C">
        <w:rPr>
          <w:sz w:val="22"/>
          <w:szCs w:val="22"/>
          <w:lang w:val="en-US"/>
        </w:rPr>
        <w:t xml:space="preserve"> </w:t>
      </w:r>
      <w:r w:rsidR="00E571D5" w:rsidRPr="00F4643C">
        <w:rPr>
          <w:lang w:val="en-US"/>
        </w:rPr>
        <w:t>Monocyte Isolation</w:t>
      </w:r>
      <w:r w:rsidR="00FF4D7A" w:rsidRPr="00F4643C">
        <w:rPr>
          <w:lang w:val="en-US"/>
        </w:rPr>
        <w:t xml:space="preserve">: </w:t>
      </w:r>
      <w:r w:rsidR="00E571D5" w:rsidRPr="00F4643C">
        <w:rPr>
          <w:lang w:val="en-US"/>
        </w:rPr>
        <w:t>Monocytes were isolated from donated (</w:t>
      </w:r>
      <w:r w:rsidR="00E571D5" w:rsidRPr="00F4643C">
        <w:rPr>
          <w:highlight w:val="yellow"/>
          <w:lang w:val="en-US"/>
        </w:rPr>
        <w:t>permit here</w:t>
      </w:r>
      <w:r w:rsidR="00E571D5" w:rsidRPr="00F4643C">
        <w:rPr>
          <w:lang w:val="en-US"/>
        </w:rPr>
        <w:t>) bone marrow aspirates. Briefly the aspirates in Li-Heparin were diluted 50/50 with PBS (w/o Ca+ Mg+ from Thermo), they were filtered on a 70µm filter (Sarstedt) and monocytes separated using prefilled LeucoSep tubes (Greiner Bio-One) as directed. The monocytic layer was red blood cell lysed with, (</w:t>
      </w:r>
      <w:r w:rsidR="00E571D5" w:rsidRPr="00F4643C">
        <w:rPr>
          <w:highlight w:val="yellow"/>
          <w:lang w:val="en-US"/>
        </w:rPr>
        <w:t>ACK – RH hospital</w:t>
      </w:r>
      <w:r w:rsidR="00E571D5" w:rsidRPr="00F4643C">
        <w:rPr>
          <w:lang w:val="en-US"/>
        </w:rPr>
        <w:t>) washed, and live frozen in 10% DMSO (Merck), 40% IMDM (Thermo) and 50% Serum (Thermo - #10270106) media. Tubes were stored in a vapour phase liquid nitrogen before being thawed and used.</w:t>
      </w:r>
    </w:p>
    <w:p w14:paraId="2D1903EA" w14:textId="54DC545E" w:rsidR="00E571D5" w:rsidRPr="00F4643C" w:rsidRDefault="00FF4D7A" w:rsidP="00FF4D7A">
      <w:pPr>
        <w:jc w:val="both"/>
        <w:rPr>
          <w:lang w:val="en-US"/>
        </w:rPr>
      </w:pPr>
      <w:r w:rsidRPr="00F4643C">
        <w:rPr>
          <w:lang w:val="en-US"/>
        </w:rPr>
        <w:t xml:space="preserve">   </w:t>
      </w:r>
      <w:r w:rsidR="00E571D5" w:rsidRPr="00F4643C">
        <w:rPr>
          <w:lang w:val="en-US"/>
        </w:rPr>
        <w:t>Assay Preparation and Media</w:t>
      </w:r>
      <w:r w:rsidRPr="00F4643C">
        <w:rPr>
          <w:lang w:val="en-US"/>
        </w:rPr>
        <w:t xml:space="preserve">: </w:t>
      </w:r>
      <w:r w:rsidR="00E571D5" w:rsidRPr="00F4643C">
        <w:rPr>
          <w:lang w:val="en-US"/>
        </w:rPr>
        <w:t>MNCs were thawed by quickly adding them to warm (37C) RPMI (Thermo) media containing 20% serum (Thermo - #10270106), 1% penicillin/streptomycin (Thermo) and 50U/ml of TurboNuclease (Abnova) at a ratio of 1ml MNC:10ml media. The suspension was spun 10min at 500g, decanted and re-suspended in 5ml of the thawing media and again spun. After decanting the pellet was re-suspended in 3ml of media without TurboNuclease, counted and spun 5min at 500g, decanted, and ready for suspension in assay media.</w:t>
      </w:r>
    </w:p>
    <w:p w14:paraId="02F3962C" w14:textId="130A86DD" w:rsidR="00504C89" w:rsidRPr="00F4643C" w:rsidRDefault="00FF4D7A" w:rsidP="00E571D5">
      <w:pPr>
        <w:jc w:val="both"/>
        <w:rPr>
          <w:lang w:val="en-US"/>
        </w:rPr>
      </w:pPr>
      <w:r w:rsidRPr="00F4643C">
        <w:rPr>
          <w:lang w:val="en-US"/>
        </w:rPr>
        <w:t xml:space="preserve">   </w:t>
      </w:r>
      <w:r w:rsidR="00E571D5" w:rsidRPr="00F4643C">
        <w:rPr>
          <w:lang w:val="en-US"/>
        </w:rPr>
        <w:t>MNCs were allowed to rest overnight in assay media: StemSpan II-SFEM (StemCell), 100U/ml penicillin/streptomycin (Thermo), the following human recombinant cytokines from Preptech, unless otherwise stated, 50ng/ml Flt3 (StemCell), 10nl/ml IL3, 10ng/ml IL-1beta, 20ng/ml IL6, 20ng/ml G-CSF, 20ng/ml GM-CSF, and 10ng/ml SCF, and the following compounds diluted in DMSO (Merck) 1µM UM729 (Selleckchem) and 500nM StemRegenin 1(SR1) (MedChemExpress). Before being counted and re-suspended in fresh assay media at a density of 0.5E6 cells/ml and 20µl/well plated in 384 well conical bottom plates (Greiner Bio-One) containing 5µl of compounds (in DMSO). Assay plates with pre-aliquoted compounds were purchased from FIMM.</w:t>
      </w:r>
    </w:p>
    <w:p w14:paraId="612FEF4C" w14:textId="176FC38E" w:rsidR="00504C89" w:rsidRPr="00F4643C" w:rsidRDefault="00504C89" w:rsidP="00120387">
      <w:pPr>
        <w:jc w:val="both"/>
        <w:rPr>
          <w:color w:val="000000"/>
          <w:sz w:val="22"/>
          <w:szCs w:val="22"/>
          <w:lang w:val="en-US"/>
        </w:rPr>
      </w:pPr>
    </w:p>
    <w:p w14:paraId="35ADE937" w14:textId="51AA4FC0" w:rsidR="00EE2ECC" w:rsidRPr="00F4643C" w:rsidRDefault="00EE2ECC" w:rsidP="00120387">
      <w:pPr>
        <w:jc w:val="both"/>
        <w:rPr>
          <w:color w:val="000000"/>
          <w:sz w:val="22"/>
          <w:szCs w:val="22"/>
          <w:lang w:val="en-US"/>
        </w:rPr>
      </w:pPr>
      <w:r w:rsidRPr="00F4643C">
        <w:rPr>
          <w:b/>
          <w:color w:val="000000"/>
          <w:sz w:val="22"/>
          <w:szCs w:val="22"/>
          <w:lang w:val="en-US"/>
        </w:rPr>
        <w:t xml:space="preserve">Flow cytometry of AML and MDS patients. </w:t>
      </w:r>
      <w:r w:rsidRPr="00F4643C">
        <w:rPr>
          <w:color w:val="000000"/>
          <w:sz w:val="22"/>
          <w:szCs w:val="22"/>
          <w:lang w:val="en-US"/>
        </w:rPr>
        <w:t>To do by Krister’s.</w:t>
      </w:r>
    </w:p>
    <w:p w14:paraId="74521BA6" w14:textId="77777777" w:rsidR="00EE2ECC" w:rsidRPr="00F4643C" w:rsidRDefault="00EE2ECC" w:rsidP="00120387">
      <w:pPr>
        <w:jc w:val="both"/>
        <w:rPr>
          <w:color w:val="000000"/>
          <w:sz w:val="22"/>
          <w:szCs w:val="22"/>
          <w:lang w:val="en-US"/>
        </w:rPr>
      </w:pPr>
    </w:p>
    <w:p w14:paraId="5D96FCC6" w14:textId="595A5AE6" w:rsidR="00B90616" w:rsidRPr="00F4643C" w:rsidRDefault="00E46E9B" w:rsidP="00120387">
      <w:pPr>
        <w:jc w:val="both"/>
        <w:rPr>
          <w:color w:val="000000"/>
          <w:sz w:val="22"/>
          <w:szCs w:val="22"/>
          <w:lang w:val="en-US"/>
        </w:rPr>
      </w:pPr>
      <w:r w:rsidRPr="00F4643C">
        <w:rPr>
          <w:b/>
          <w:color w:val="000000"/>
          <w:sz w:val="22"/>
          <w:szCs w:val="22"/>
          <w:lang w:val="en-US"/>
        </w:rPr>
        <w:t xml:space="preserve">Comparing </w:t>
      </w:r>
      <w:r w:rsidR="00550B9A"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To measure similarity between </w:t>
      </w:r>
      <w:r w:rsidR="002C34E5" w:rsidRPr="00F4643C">
        <w:rPr>
          <w:color w:val="000000"/>
          <w:sz w:val="22"/>
          <w:szCs w:val="22"/>
          <w:lang w:val="en-US"/>
        </w:rPr>
        <w:t>samples</w:t>
      </w:r>
      <w:r w:rsidRPr="00F4643C">
        <w:rPr>
          <w:color w:val="000000"/>
          <w:sz w:val="22"/>
          <w:szCs w:val="22"/>
          <w:lang w:val="en-US"/>
        </w:rPr>
        <w:t xml:space="preserve">, we developed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002C34E5" w:rsidRPr="00F4643C">
        <w:rPr>
          <w:color w:val="000000"/>
          <w:sz w:val="16"/>
          <w:szCs w:val="16"/>
          <w:lang w:val="en-US"/>
        </w:rPr>
        <w:t>.</w:t>
      </w:r>
      <w:r w:rsidR="002C34E5" w:rsidRPr="00F4643C">
        <w:rPr>
          <w:color w:val="000000"/>
          <w:sz w:val="22"/>
          <w:szCs w:val="22"/>
          <w:lang w:val="en-US"/>
        </w:rPr>
        <w:t xml:space="preserve"> It</w:t>
      </w:r>
      <w:r w:rsidRPr="00F4643C">
        <w:rPr>
          <w:color w:val="000000"/>
          <w:sz w:val="22"/>
          <w:szCs w:val="22"/>
          <w:lang w:val="en-US"/>
        </w:rPr>
        <w:t xml:space="preserve"> measure</w:t>
      </w:r>
      <w:r w:rsidR="00181DBB" w:rsidRPr="00F4643C">
        <w:rPr>
          <w:color w:val="000000"/>
          <w:sz w:val="22"/>
          <w:szCs w:val="22"/>
          <w:lang w:val="en-US"/>
        </w:rPr>
        <w:t>s</w:t>
      </w:r>
      <w:r w:rsidRPr="00F4643C">
        <w:rPr>
          <w:color w:val="000000"/>
          <w:sz w:val="22"/>
          <w:szCs w:val="22"/>
          <w:lang w:val="en-US"/>
        </w:rPr>
        <w:t xml:space="preserve"> the similarity between two datasets (e.g. wells) with</w:t>
      </w:r>
      <w:r w:rsidR="00181DBB" w:rsidRPr="00F4643C">
        <w:rPr>
          <w:color w:val="000000"/>
          <w:sz w:val="22"/>
          <w:szCs w:val="22"/>
          <w:lang w:val="en-US"/>
        </w:rPr>
        <w:t xml:space="preserve"> any number of dimensions (e.g. cell markers)</w:t>
      </w:r>
      <w:r w:rsidRPr="00F4643C">
        <w:rPr>
          <w:color w:val="000000"/>
          <w:sz w:val="22"/>
          <w:szCs w:val="22"/>
          <w:lang w:val="en-US"/>
        </w:rPr>
        <w:t xml:space="preserve"> </w:t>
      </w:r>
      <w:r w:rsidR="00181DBB" w:rsidRPr="00F4643C">
        <w:rPr>
          <w:color w:val="000000"/>
          <w:sz w:val="22"/>
          <w:szCs w:val="22"/>
          <w:lang w:val="en-US"/>
        </w:rPr>
        <w:t>and</w:t>
      </w:r>
      <w:r w:rsidR="007F77F8" w:rsidRPr="00F4643C">
        <w:rPr>
          <w:color w:val="000000"/>
          <w:sz w:val="22"/>
          <w:szCs w:val="22"/>
          <w:lang w:val="en-US"/>
        </w:rPr>
        <w:t xml:space="preserve"> </w:t>
      </w:r>
      <w:r w:rsidRPr="00F4643C">
        <w:rPr>
          <w:color w:val="000000"/>
          <w:sz w:val="22"/>
          <w:szCs w:val="22"/>
          <w:lang w:val="en-US"/>
        </w:rPr>
        <w:t>observations (e.g. cells/events).</w:t>
      </w:r>
    </w:p>
    <w:p w14:paraId="10BD6C24" w14:textId="4796A851" w:rsidR="00CD151A"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efficiently divides a higher dimensional space formed by variables into a specific number of subspaces called hypercubes</w:t>
      </w:r>
      <w:r w:rsidR="009B2DAF" w:rsidRPr="00F4643C">
        <w:rPr>
          <w:color w:val="000000"/>
          <w:sz w:val="22"/>
          <w:szCs w:val="22"/>
          <w:lang w:val="en-US"/>
        </w:rPr>
        <w:t>.</w:t>
      </w:r>
      <w:r w:rsidR="00E46E9B" w:rsidRPr="00F4643C">
        <w:rPr>
          <w:color w:val="000000"/>
          <w:sz w:val="22"/>
          <w:szCs w:val="22"/>
          <w:lang w:val="en-US"/>
        </w:rPr>
        <w:t xml:space="preserve"> </w:t>
      </w:r>
      <w:r w:rsidR="009B2DAF" w:rsidRPr="00F4643C">
        <w:rPr>
          <w:color w:val="000000"/>
          <w:sz w:val="22"/>
          <w:szCs w:val="22"/>
          <w:lang w:val="en-US"/>
        </w:rPr>
        <w:t>It</w:t>
      </w:r>
      <w:r w:rsidR="00E46E9B" w:rsidRPr="00F4643C">
        <w:rPr>
          <w:color w:val="000000"/>
          <w:sz w:val="22"/>
          <w:szCs w:val="22"/>
          <w:lang w:val="en-US"/>
        </w:rPr>
        <w:t xml:space="preserve"> </w:t>
      </w:r>
      <w:r w:rsidR="00E46E9B" w:rsidRPr="00F4643C">
        <w:rPr>
          <w:sz w:val="22"/>
          <w:szCs w:val="22"/>
          <w:lang w:val="en-US"/>
        </w:rPr>
        <w:t>measures the percentage</w:t>
      </w:r>
      <w:r w:rsidR="00E46E9B" w:rsidRPr="00F4643C">
        <w:rPr>
          <w:color w:val="000000"/>
          <w:sz w:val="22"/>
          <w:szCs w:val="22"/>
          <w:lang w:val="en-US"/>
        </w:rPr>
        <w:t xml:space="preserve"> of data points from either dataset within each hypercube. The difference between the two percentage values is indicative of similarity within that hypercube so that for two identical datasets this difference must be zero</w:t>
      </w:r>
      <w:r w:rsidR="00ED50A9" w:rsidRPr="00F4643C">
        <w:rPr>
          <w:color w:val="000000"/>
          <w:sz w:val="22"/>
          <w:szCs w:val="22"/>
          <w:lang w:val="en-US"/>
        </w:rPr>
        <w:t xml:space="preserve"> in all hypercubes</w:t>
      </w:r>
      <w:r w:rsidR="00E46E9B" w:rsidRPr="00F4643C">
        <w:rPr>
          <w:color w:val="000000"/>
          <w:sz w:val="22"/>
          <w:szCs w:val="22"/>
          <w:lang w:val="en-US"/>
        </w:rPr>
        <w:t>.</w:t>
      </w:r>
      <w:r w:rsidR="0057735E" w:rsidRPr="00F4643C">
        <w:rPr>
          <w:color w:val="000000"/>
          <w:sz w:val="22"/>
          <w:szCs w:val="22"/>
          <w:lang w:val="en-US"/>
        </w:rPr>
        <w:t xml:space="preserve"> Therefore,</w:t>
      </w:r>
      <w:r w:rsidR="00E46E9B" w:rsidRPr="00F4643C">
        <w:rPr>
          <w:color w:val="000000"/>
          <w:sz w:val="22"/>
          <w:szCs w:val="22"/>
          <w:lang w:val="en-US"/>
        </w:rPr>
        <w:t xml:space="preserve"> </w:t>
      </w:r>
      <w:r w:rsidR="0057735E" w:rsidRPr="00F4643C">
        <w:rPr>
          <w:color w:val="000000"/>
          <w:sz w:val="22"/>
          <w:szCs w:val="22"/>
          <w:lang w:val="en-US"/>
        </w:rPr>
        <w:t>a</w:t>
      </w:r>
      <w:r w:rsidR="00E46E9B" w:rsidRPr="00F4643C">
        <w:rPr>
          <w:color w:val="000000"/>
          <w:sz w:val="22"/>
          <w:szCs w:val="22"/>
          <w:lang w:val="en-US"/>
        </w:rPr>
        <w:t xml:space="preserve">veraging these differences across all hypercubes shows the amount of similarity between </w:t>
      </w:r>
      <w:r w:rsidR="004738DB" w:rsidRPr="00F4643C">
        <w:rPr>
          <w:color w:val="000000"/>
          <w:sz w:val="22"/>
          <w:szCs w:val="22"/>
          <w:lang w:val="en-US"/>
        </w:rPr>
        <w:t xml:space="preserve">the </w:t>
      </w:r>
      <w:r w:rsidR="00E46E9B" w:rsidRPr="00F4643C">
        <w:rPr>
          <w:color w:val="000000"/>
          <w:sz w:val="22"/>
          <w:szCs w:val="22"/>
          <w:lang w:val="en-US"/>
        </w:rPr>
        <w:t>two datasets.</w:t>
      </w:r>
    </w:p>
    <w:p w14:paraId="72D37118" w14:textId="5B0A587C" w:rsidR="00956A10" w:rsidRPr="00F4643C" w:rsidRDefault="009B4536" w:rsidP="00120387">
      <w:pPr>
        <w:jc w:val="both"/>
        <w:rPr>
          <w:color w:val="000000"/>
          <w:sz w:val="22"/>
          <w:szCs w:val="22"/>
          <w:lang w:val="en-US"/>
        </w:rPr>
      </w:pPr>
      <w:r w:rsidRPr="00F4643C">
        <w:rPr>
          <w:color w:val="000000"/>
          <w:sz w:val="22"/>
          <w:szCs w:val="22"/>
          <w:lang w:val="en-US"/>
        </w:rPr>
        <w:t xml:space="preserve">   </w:t>
      </w:r>
      <w:r w:rsidR="00E46E9B" w:rsidRPr="00F4643C">
        <w:rPr>
          <w:color w:val="000000"/>
          <w:sz w:val="16"/>
          <w:szCs w:val="16"/>
          <w:lang w:val="en-US"/>
        </w:rPr>
        <w:t>COMPA</w:t>
      </w:r>
      <w:r w:rsidR="00E46E9B" w:rsidRPr="00F4643C">
        <w:rPr>
          <w:color w:val="000000"/>
          <w:sz w:val="22"/>
          <w:szCs w:val="22"/>
          <w:lang w:val="en-US"/>
        </w:rPr>
        <w:t>R</w:t>
      </w:r>
      <w:r w:rsidR="00E46E9B" w:rsidRPr="00F4643C">
        <w:rPr>
          <w:color w:val="000000"/>
          <w:sz w:val="16"/>
          <w:szCs w:val="16"/>
          <w:lang w:val="en-US"/>
        </w:rPr>
        <w:t>E</w:t>
      </w:r>
      <w:r w:rsidR="00E46E9B" w:rsidRPr="00F4643C">
        <w:rPr>
          <w:color w:val="000000"/>
          <w:sz w:val="22"/>
          <w:szCs w:val="22"/>
          <w:lang w:val="en-US"/>
        </w:rPr>
        <w:t xml:space="preserve"> provides two </w:t>
      </w:r>
      <w:r w:rsidR="00DB2C68" w:rsidRPr="00F4643C">
        <w:rPr>
          <w:color w:val="000000"/>
          <w:sz w:val="22"/>
          <w:szCs w:val="22"/>
          <w:lang w:val="en-US"/>
        </w:rPr>
        <w:t>strategies</w:t>
      </w:r>
      <w:r w:rsidR="00E46E9B" w:rsidRPr="00F4643C">
        <w:rPr>
          <w:color w:val="000000"/>
          <w:sz w:val="22"/>
          <w:szCs w:val="22"/>
          <w:lang w:val="en-US"/>
        </w:rPr>
        <w:t xml:space="preserve"> to divide the space. In the first mode, </w:t>
      </w:r>
      <w:r w:rsidR="00A76C68" w:rsidRPr="00F4643C">
        <w:rPr>
          <w:sz w:val="16"/>
          <w:szCs w:val="16"/>
          <w:lang w:val="en-US"/>
        </w:rPr>
        <w:t>COMPA</w:t>
      </w:r>
      <w:r w:rsidR="00A76C68" w:rsidRPr="00F4643C">
        <w:rPr>
          <w:sz w:val="22"/>
          <w:szCs w:val="22"/>
          <w:lang w:val="en-US"/>
        </w:rPr>
        <w:t>R</w:t>
      </w:r>
      <w:r w:rsidR="00A76C68" w:rsidRPr="00F4643C">
        <w:rPr>
          <w:sz w:val="16"/>
          <w:szCs w:val="16"/>
          <w:lang w:val="en-US"/>
        </w:rPr>
        <w:t>E</w:t>
      </w:r>
      <w:r w:rsidR="00A76C68" w:rsidRPr="00F4643C">
        <w:rPr>
          <w:sz w:val="22"/>
          <w:szCs w:val="22"/>
          <w:lang w:val="en-US"/>
        </w:rPr>
        <w:t xml:space="preserve"> </w:t>
      </w:r>
      <w:r w:rsidR="00DB2C68" w:rsidRPr="00F4643C">
        <w:rPr>
          <w:sz w:val="22"/>
          <w:szCs w:val="22"/>
          <w:lang w:val="en-US"/>
        </w:rPr>
        <w:t>merges</w:t>
      </w:r>
      <w:r w:rsidR="00A76C68" w:rsidRPr="00F4643C">
        <w:rPr>
          <w:sz w:val="22"/>
          <w:szCs w:val="22"/>
          <w:lang w:val="en-US"/>
        </w:rPr>
        <w:t xml:space="preserve"> two datasets into one</w:t>
      </w:r>
      <w:r w:rsidR="00DB2C68" w:rsidRPr="00F4643C">
        <w:rPr>
          <w:color w:val="000000"/>
          <w:sz w:val="22"/>
          <w:szCs w:val="22"/>
          <w:lang w:val="en-US"/>
        </w:rPr>
        <w:t xml:space="preserve"> and iteratively </w:t>
      </w:r>
      <w:r w:rsidR="00E46E9B" w:rsidRPr="00F4643C">
        <w:rPr>
          <w:color w:val="000000"/>
          <w:sz w:val="22"/>
          <w:szCs w:val="22"/>
          <w:lang w:val="en-US"/>
        </w:rPr>
        <w:t>divide</w:t>
      </w:r>
      <w:r w:rsidR="00DB2C68" w:rsidRPr="00F4643C">
        <w:rPr>
          <w:color w:val="000000"/>
          <w:sz w:val="22"/>
          <w:szCs w:val="22"/>
          <w:lang w:val="en-US"/>
        </w:rPr>
        <w:t xml:space="preserve">s the entire dataset </w:t>
      </w:r>
      <w:r w:rsidR="00E46E9B" w:rsidRPr="00F4643C">
        <w:rPr>
          <w:color w:val="000000"/>
          <w:sz w:val="22"/>
          <w:szCs w:val="22"/>
          <w:lang w:val="en-US"/>
        </w:rPr>
        <w:t xml:space="preserve">into three </w:t>
      </w:r>
      <w:r w:rsidR="00DB2C68" w:rsidRPr="00F4643C">
        <w:rPr>
          <w:color w:val="000000"/>
          <w:sz w:val="22"/>
          <w:szCs w:val="22"/>
          <w:lang w:val="en-US"/>
        </w:rPr>
        <w:t>subsets</w:t>
      </w:r>
      <w:r w:rsidR="00E46E9B" w:rsidRPr="00F4643C">
        <w:rPr>
          <w:color w:val="000000"/>
          <w:sz w:val="22"/>
          <w:szCs w:val="22"/>
          <w:lang w:val="en-US"/>
        </w:rPr>
        <w:t xml:space="preserve"> using tertiles of </w:t>
      </w:r>
      <w:r w:rsidR="00DB2C68" w:rsidRPr="00F4643C">
        <w:rPr>
          <w:color w:val="000000"/>
          <w:sz w:val="22"/>
          <w:szCs w:val="22"/>
          <w:lang w:val="en-US"/>
        </w:rPr>
        <w:t xml:space="preserve">each </w:t>
      </w:r>
      <w:r w:rsidR="00E46E9B" w:rsidRPr="00F4643C">
        <w:rPr>
          <w:color w:val="000000"/>
          <w:sz w:val="22"/>
          <w:szCs w:val="22"/>
          <w:lang w:val="en-US"/>
        </w:rPr>
        <w:t>variable distribution</w:t>
      </w:r>
      <w:r w:rsidR="004738DB" w:rsidRPr="00F4643C">
        <w:rPr>
          <w:color w:val="000000"/>
          <w:sz w:val="22"/>
          <w:szCs w:val="22"/>
          <w:lang w:val="en-US"/>
        </w:rPr>
        <w:t>.</w:t>
      </w:r>
      <w:r w:rsidR="00077F10" w:rsidRPr="00F4643C">
        <w:rPr>
          <w:color w:val="000000"/>
          <w:sz w:val="22"/>
          <w:szCs w:val="22"/>
          <w:lang w:val="en-US"/>
        </w:rPr>
        <w:t xml:space="preserve"> Therefore, the merged dataset of two datasets with </w:t>
      </w:r>
      <m:oMath>
        <m:r>
          <w:rPr>
            <w:rFonts w:ascii="Cambria Math" w:hAnsi="Cambria Math"/>
            <w:color w:val="000000"/>
            <w:sz w:val="22"/>
            <w:szCs w:val="22"/>
            <w:lang w:val="en-US"/>
          </w:rPr>
          <m:t>n</m:t>
        </m:r>
      </m:oMath>
      <w:r w:rsidR="00077F10" w:rsidRPr="00F4643C">
        <w:rPr>
          <w:color w:val="000000"/>
          <w:sz w:val="22"/>
          <w:szCs w:val="22"/>
          <w:lang w:val="en-US"/>
        </w:rPr>
        <w:t xml:space="preserve"> variables will be divided </w:t>
      </w:r>
      <w:commentRangeStart w:id="142"/>
      <w:r w:rsidR="00077F10" w:rsidRPr="00F4643C">
        <w:rPr>
          <w:color w:val="000000"/>
          <w:sz w:val="22"/>
          <w:szCs w:val="22"/>
          <w:lang w:val="en-US"/>
        </w:rPr>
        <w:t xml:space="preserve">into </w:t>
      </w:r>
      <w:r w:rsidR="00077F10" w:rsidRPr="00F4643C">
        <w:rPr>
          <w:i/>
          <w:iCs/>
          <w:color w:val="000000"/>
          <w:sz w:val="22"/>
          <w:szCs w:val="22"/>
          <w:lang w:val="en-US"/>
        </w:rPr>
        <w:t>at most</w:t>
      </w:r>
      <w:r w:rsidR="00077F10" w:rsidRPr="00F4643C">
        <w:rPr>
          <w:color w:val="000000"/>
          <w:sz w:val="22"/>
          <w:szCs w:val="22"/>
          <w:lang w:val="en-US"/>
        </w:rPr>
        <w:t xml:space="preserv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n</m:t>
            </m:r>
          </m:sup>
        </m:sSup>
      </m:oMath>
      <w:r w:rsidR="00077F10" w:rsidRPr="00F4643C">
        <w:rPr>
          <w:color w:val="000000"/>
          <w:sz w:val="22"/>
          <w:szCs w:val="22"/>
          <w:lang w:val="en-US"/>
        </w:rPr>
        <w:t xml:space="preserve"> hypercubes. </w:t>
      </w:r>
      <w:commentRangeEnd w:id="142"/>
      <w:r w:rsidR="00797FA8">
        <w:rPr>
          <w:rStyle w:val="CommentReference"/>
        </w:rPr>
        <w:commentReference w:id="142"/>
      </w:r>
      <w:r w:rsidR="006437B2" w:rsidRPr="00F4643C">
        <w:rPr>
          <w:color w:val="000000"/>
          <w:sz w:val="22"/>
          <w:szCs w:val="22"/>
          <w:lang w:val="en-US"/>
        </w:rPr>
        <w:t xml:space="preserve">In the second mode, hypercubes are formed for each dataset </w:t>
      </w:r>
      <w:r w:rsidR="00F02EB4" w:rsidRPr="00F4643C">
        <w:rPr>
          <w:color w:val="000000"/>
          <w:sz w:val="22"/>
          <w:szCs w:val="22"/>
          <w:lang w:val="en-US"/>
        </w:rPr>
        <w:t>separately</w:t>
      </w:r>
      <w:r w:rsidR="006437B2" w:rsidRPr="00F4643C">
        <w:rPr>
          <w:color w:val="000000"/>
          <w:sz w:val="22"/>
          <w:szCs w:val="22"/>
          <w:lang w:val="en-US"/>
        </w:rPr>
        <w:t xml:space="preserve">, and similarity is measured </w:t>
      </w:r>
      <w:r w:rsidR="00C96BBC" w:rsidRPr="00F4643C">
        <w:rPr>
          <w:color w:val="000000"/>
          <w:sz w:val="22"/>
          <w:szCs w:val="22"/>
          <w:lang w:val="en-US"/>
        </w:rPr>
        <w:t>within</w:t>
      </w:r>
      <w:r w:rsidR="006437B2" w:rsidRPr="00F4643C">
        <w:rPr>
          <w:color w:val="000000"/>
          <w:sz w:val="22"/>
          <w:szCs w:val="22"/>
          <w:lang w:val="en-US"/>
        </w:rPr>
        <w:t xml:space="preserve"> corresponding hypercubes.</w:t>
      </w:r>
      <w:r w:rsidR="006C389E" w:rsidRPr="00F4643C">
        <w:rPr>
          <w:color w:val="000000"/>
          <w:sz w:val="22"/>
          <w:szCs w:val="22"/>
          <w:lang w:val="en-US"/>
        </w:rPr>
        <w:t xml:space="preserve"> </w:t>
      </w:r>
      <w:r w:rsidR="006437B2" w:rsidRPr="00F4643C">
        <w:rPr>
          <w:color w:val="000000"/>
          <w:sz w:val="22"/>
          <w:szCs w:val="22"/>
          <w:lang w:val="en-US"/>
        </w:rPr>
        <w:t>The second strategy is elucidated in the section related to handling signal drift.</w:t>
      </w:r>
      <w:ins w:id="143" w:author="Kyoung Jae Won" w:date="2020-05-12T09:33:00Z">
        <w:r w:rsidR="00797FA8">
          <w:rPr>
            <w:color w:val="000000"/>
            <w:sz w:val="22"/>
            <w:szCs w:val="22"/>
            <w:lang w:val="en-US"/>
          </w:rPr>
          <w:t xml:space="preserve">  </w:t>
        </w:r>
      </w:ins>
    </w:p>
    <w:p w14:paraId="6ED9D0A9" w14:textId="174BB069" w:rsidR="009B4536" w:rsidRPr="00F4643C" w:rsidRDefault="009B4536" w:rsidP="00120387">
      <w:pPr>
        <w:jc w:val="both"/>
        <w:rPr>
          <w:sz w:val="22"/>
          <w:szCs w:val="22"/>
          <w:lang w:val="en-US"/>
        </w:rPr>
      </w:pP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w:t>
      </w:r>
      <w:r w:rsidRPr="00F4643C">
        <w:rPr>
          <w:sz w:val="22"/>
          <w:szCs w:val="22"/>
          <w:lang w:val="en-US"/>
        </w:rPr>
        <w:t xml:space="preserve">uses </w:t>
      </w:r>
      <w:r w:rsidR="00DA1021" w:rsidRPr="00F4643C">
        <w:rPr>
          <w:sz w:val="22"/>
          <w:szCs w:val="22"/>
          <w:lang w:val="en-US"/>
        </w:rPr>
        <w:t xml:space="preserve">a two-level optimization to speed up the process. At first level, it is </w:t>
      </w:r>
      <w:r w:rsidRPr="00F4643C">
        <w:rPr>
          <w:sz w:val="22"/>
          <w:szCs w:val="22"/>
          <w:lang w:val="en-US"/>
        </w:rPr>
        <w:t xml:space="preserve">a </w:t>
      </w:r>
      <w:r w:rsidR="006108B8" w:rsidRPr="00F4643C">
        <w:rPr>
          <w:sz w:val="22"/>
          <w:szCs w:val="22"/>
          <w:lang w:val="en-US"/>
        </w:rPr>
        <w:t>mass-aware</w:t>
      </w:r>
      <w:r w:rsidRPr="00F4643C">
        <w:rPr>
          <w:sz w:val="22"/>
          <w:szCs w:val="22"/>
          <w:lang w:val="en-US"/>
        </w:rPr>
        <w:t xml:space="preserve"> </w:t>
      </w:r>
      <w:r w:rsidR="006108B8" w:rsidRPr="00F4643C">
        <w:rPr>
          <w:sz w:val="22"/>
          <w:szCs w:val="22"/>
          <w:lang w:val="en-US"/>
        </w:rPr>
        <w:t>approach</w:t>
      </w:r>
      <w:r w:rsidRPr="00F4643C">
        <w:rPr>
          <w:sz w:val="22"/>
          <w:szCs w:val="22"/>
          <w:lang w:val="en-US"/>
        </w:rPr>
        <w:t xml:space="preserve"> to avoid empty areas.</w:t>
      </w:r>
      <w:r w:rsidR="0021574A" w:rsidRPr="00F4643C">
        <w:rPr>
          <w:sz w:val="22"/>
          <w:szCs w:val="22"/>
          <w:lang w:val="en-US"/>
        </w:rPr>
        <w:t xml:space="preserve"> </w:t>
      </w:r>
      <w:r w:rsidR="006108B8" w:rsidRPr="00F4643C">
        <w:rPr>
          <w:sz w:val="22"/>
          <w:szCs w:val="22"/>
          <w:lang w:val="en-US"/>
        </w:rPr>
        <w:t>T</w:t>
      </w:r>
      <w:r w:rsidR="00450D1E" w:rsidRPr="00F4643C">
        <w:rPr>
          <w:sz w:val="22"/>
          <w:szCs w:val="22"/>
          <w:lang w:val="en-US"/>
        </w:rPr>
        <w:t xml:space="preserve">he rationale behind using quantiles for dimension division is to form </w:t>
      </w:r>
      <w:r w:rsidR="00AA51EC" w:rsidRPr="00F4643C">
        <w:rPr>
          <w:sz w:val="22"/>
          <w:szCs w:val="22"/>
          <w:lang w:val="en-US"/>
        </w:rPr>
        <w:t>comparison regions</w:t>
      </w:r>
      <w:r w:rsidR="00450D1E" w:rsidRPr="00F4643C">
        <w:rPr>
          <w:sz w:val="22"/>
          <w:szCs w:val="22"/>
          <w:lang w:val="en-US"/>
        </w:rPr>
        <w:t xml:space="preserve"> </w:t>
      </w:r>
      <w:r w:rsidR="00956A10" w:rsidRPr="00F4643C">
        <w:rPr>
          <w:sz w:val="22"/>
          <w:szCs w:val="22"/>
          <w:lang w:val="en-US"/>
        </w:rPr>
        <w:t xml:space="preserve">(hypercubes) </w:t>
      </w:r>
      <w:r w:rsidR="00450D1E" w:rsidRPr="00F4643C">
        <w:rPr>
          <w:sz w:val="22"/>
          <w:szCs w:val="22"/>
          <w:lang w:val="en-US"/>
        </w:rPr>
        <w:t xml:space="preserve">only </w:t>
      </w:r>
      <w:r w:rsidR="006108B8" w:rsidRPr="00F4643C">
        <w:rPr>
          <w:sz w:val="22"/>
          <w:szCs w:val="22"/>
          <w:lang w:val="en-US"/>
        </w:rPr>
        <w:t>around</w:t>
      </w:r>
      <w:r w:rsidR="00450D1E" w:rsidRPr="00F4643C">
        <w:rPr>
          <w:sz w:val="22"/>
          <w:szCs w:val="22"/>
          <w:lang w:val="en-US"/>
        </w:rPr>
        <w:t xml:space="preserve"> concentration</w:t>
      </w:r>
      <w:r w:rsidR="006108B8" w:rsidRPr="00F4643C">
        <w:rPr>
          <w:sz w:val="22"/>
          <w:szCs w:val="22"/>
          <w:lang w:val="en-US"/>
        </w:rPr>
        <w:t>s</w:t>
      </w:r>
      <w:r w:rsidR="00450D1E" w:rsidRPr="00F4643C">
        <w:rPr>
          <w:sz w:val="22"/>
          <w:szCs w:val="22"/>
          <w:lang w:val="en-US"/>
        </w:rPr>
        <w:t xml:space="preserve"> of data points </w:t>
      </w:r>
      <w:r w:rsidR="00AA51EC" w:rsidRPr="00F4643C">
        <w:rPr>
          <w:sz w:val="22"/>
          <w:szCs w:val="22"/>
          <w:lang w:val="en-US"/>
        </w:rPr>
        <w:t>disregarding</w:t>
      </w:r>
      <w:r w:rsidR="00450D1E" w:rsidRPr="00F4643C">
        <w:rPr>
          <w:sz w:val="22"/>
          <w:szCs w:val="22"/>
          <w:lang w:val="en-US"/>
        </w:rPr>
        <w:t xml:space="preserve"> areas devoid of data points</w:t>
      </w:r>
      <w:r w:rsidR="006108B8" w:rsidRPr="00F4643C">
        <w:rPr>
          <w:sz w:val="22"/>
          <w:szCs w:val="22"/>
          <w:lang w:val="en-US"/>
        </w:rPr>
        <w:t xml:space="preserve">. </w:t>
      </w:r>
      <w:r w:rsidR="00450D1E" w:rsidRPr="00F4643C">
        <w:rPr>
          <w:sz w:val="22"/>
          <w:szCs w:val="22"/>
          <w:lang w:val="en-US"/>
        </w:rPr>
        <w:t>This</w:t>
      </w:r>
      <w:r w:rsidR="006108B8" w:rsidRPr="00F4643C">
        <w:rPr>
          <w:sz w:val="22"/>
          <w:szCs w:val="22"/>
          <w:lang w:val="en-US"/>
        </w:rPr>
        <w:t xml:space="preserve"> conscious</w:t>
      </w:r>
      <w:r w:rsidR="000327C4" w:rsidRPr="00F4643C">
        <w:rPr>
          <w:sz w:val="22"/>
          <w:szCs w:val="22"/>
          <w:lang w:val="en-US"/>
        </w:rPr>
        <w:t xml:space="preserve"> approach</w:t>
      </w:r>
      <w:r w:rsidR="00DB4BFE" w:rsidRPr="00F4643C">
        <w:rPr>
          <w:sz w:val="22"/>
          <w:szCs w:val="22"/>
          <w:lang w:val="en-US"/>
        </w:rPr>
        <w:t xml:space="preserve">, compared to fixed regionalization, substantially </w:t>
      </w:r>
      <w:r w:rsidR="00450D1E" w:rsidRPr="00F4643C">
        <w:rPr>
          <w:sz w:val="22"/>
          <w:szCs w:val="22"/>
          <w:lang w:val="en-US"/>
        </w:rPr>
        <w:t xml:space="preserve">speeds up the process by saving CPU time making it </w:t>
      </w:r>
      <w:r w:rsidR="00450D1E" w:rsidRPr="00F4643C">
        <w:rPr>
          <w:sz w:val="22"/>
          <w:szCs w:val="22"/>
          <w:lang w:val="en-US"/>
        </w:rPr>
        <w:lastRenderedPageBreak/>
        <w:t>feasible for datasets with numerous variables</w:t>
      </w:r>
      <w:r w:rsidR="00EA4CBA" w:rsidRPr="00F4643C">
        <w:rPr>
          <w:sz w:val="22"/>
          <w:szCs w:val="22"/>
          <w:lang w:val="en-US"/>
        </w:rPr>
        <w:t>.</w:t>
      </w:r>
      <w:r w:rsidR="006108B8" w:rsidRPr="00F4643C">
        <w:rPr>
          <w:sz w:val="22"/>
          <w:szCs w:val="22"/>
          <w:lang w:val="en-US"/>
        </w:rPr>
        <w:t xml:space="preserve"> For example, </w:t>
      </w:r>
      <w:r w:rsidR="00DB4BFE" w:rsidRPr="00F4643C">
        <w:rPr>
          <w:sz w:val="22"/>
          <w:szCs w:val="22"/>
          <w:lang w:val="en-US"/>
        </w:rPr>
        <w:t>dividing each dimension blindly into three</w:t>
      </w:r>
      <w:r w:rsidR="00B846A9" w:rsidRPr="00F4643C">
        <w:rPr>
          <w:sz w:val="22"/>
          <w:szCs w:val="22"/>
          <w:lang w:val="en-US"/>
        </w:rPr>
        <w:t xml:space="preserve"> fixed</w:t>
      </w:r>
      <w:r w:rsidR="00DB4BFE" w:rsidRPr="00F4643C">
        <w:rPr>
          <w:sz w:val="22"/>
          <w:szCs w:val="22"/>
          <w:lang w:val="en-US"/>
        </w:rPr>
        <w:t xml:space="preserve"> regions</w:t>
      </w:r>
      <w:r w:rsidR="006957C7" w:rsidRPr="00F4643C">
        <w:rPr>
          <w:sz w:val="22"/>
          <w:szCs w:val="22"/>
          <w:lang w:val="en-US"/>
        </w:rPr>
        <w:t xml:space="preserve"> yields </w:t>
      </w:r>
      <w:r w:rsidR="006108B8" w:rsidRPr="00F4643C">
        <w:rPr>
          <w:sz w:val="22"/>
          <w:szCs w:val="22"/>
          <w:lang w:val="en-US"/>
        </w:rPr>
        <w:t>more than one billion regions to consider</w:t>
      </w:r>
      <w:r w:rsidR="006957C7" w:rsidRPr="00F4643C">
        <w:rPr>
          <w:sz w:val="22"/>
          <w:szCs w:val="22"/>
          <w:lang w:val="en-US"/>
        </w:rPr>
        <w:t xml:space="preserve"> for a dataset with </w:t>
      </w:r>
      <w:r w:rsidR="00B846A9" w:rsidRPr="00F4643C">
        <w:rPr>
          <w:sz w:val="22"/>
          <w:szCs w:val="22"/>
          <w:lang w:val="en-US"/>
        </w:rPr>
        <w:t xml:space="preserve">as few surface markers as </w:t>
      </w:r>
      <w:r w:rsidR="006957C7" w:rsidRPr="00F4643C">
        <w:rPr>
          <w:sz w:val="22"/>
          <w:szCs w:val="22"/>
          <w:lang w:val="en-US"/>
        </w:rPr>
        <w:t>19</w:t>
      </w:r>
      <w:r w:rsidR="006108B8" w:rsidRPr="00F4643C">
        <w:rPr>
          <w:sz w:val="22"/>
          <w:szCs w:val="22"/>
          <w:lang w:val="en-US"/>
        </w:rPr>
        <w:t>. However, in practice, it turns out many of these regions are empty</w:t>
      </w:r>
      <w:r w:rsidR="00B846A9" w:rsidRPr="00F4643C">
        <w:rPr>
          <w:sz w:val="22"/>
          <w:szCs w:val="22"/>
          <w:lang w:val="en-US"/>
        </w:rPr>
        <w:t xml:space="preserve"> so using tertiles instead of fixed regions improves </w:t>
      </w:r>
      <w:r w:rsidR="00652928" w:rsidRPr="00F4643C">
        <w:rPr>
          <w:sz w:val="22"/>
          <w:szCs w:val="22"/>
          <w:lang w:val="en-US"/>
        </w:rPr>
        <w:t xml:space="preserve">the time complexity </w:t>
      </w:r>
      <w:r w:rsidR="00B846A9" w:rsidRPr="00F4643C">
        <w:rPr>
          <w:sz w:val="22"/>
          <w:szCs w:val="22"/>
          <w:lang w:val="en-US"/>
        </w:rPr>
        <w:t>from</w:t>
      </w:r>
      <w:r w:rsidR="00D248C9" w:rsidRPr="00F4643C">
        <w:rPr>
          <w:sz w:val="22"/>
          <w:szCs w:val="22"/>
          <w:lang w:val="en-US"/>
        </w:rPr>
        <w:t xml:space="preserve"> </w:t>
      </w:r>
      <m:oMath>
        <m:r>
          <m:rPr>
            <m:sty m:val="p"/>
          </m:rPr>
          <w:rPr>
            <w:rFonts w:ascii="Cambria Math" w:hAnsi="Cambria Math"/>
            <w:iCs/>
            <w:sz w:val="22"/>
            <w:szCs w:val="22"/>
            <w:lang w:val="en-US"/>
          </w:rPr>
          <w:sym w:font="Symbol" w:char="F051"/>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 xml:space="preserve"> to </w:t>
      </w:r>
      <m:oMath>
        <m:r>
          <m:rPr>
            <m:sty m:val="p"/>
          </m:rPr>
          <w:rPr>
            <w:rFonts w:ascii="Cambria Math" w:hAnsi="Cambria Math"/>
            <w:iCs/>
            <w:sz w:val="22"/>
            <w:szCs w:val="22"/>
            <w:lang w:val="en-US"/>
          </w:rPr>
          <w:sym w:font="Symbol" w:char="F04F"/>
        </m:r>
        <m:d>
          <m:dPr>
            <m:ctrlPr>
              <w:rPr>
                <w:rFonts w:ascii="Cambria Math" w:hAnsi="Cambria Math"/>
                <w:i/>
                <w:sz w:val="22"/>
                <w:szCs w:val="22"/>
                <w:lang w:val="en-US"/>
              </w:rPr>
            </m:ctrlPr>
          </m:dPr>
          <m:e>
            <m:sSup>
              <m:sSupPr>
                <m:ctrlPr>
                  <w:rPr>
                    <w:rFonts w:ascii="Cambria Math" w:hAnsi="Cambria Math"/>
                    <w:i/>
                    <w:sz w:val="22"/>
                    <w:szCs w:val="22"/>
                    <w:lang w:val="en-US"/>
                  </w:rPr>
                </m:ctrlPr>
              </m:sSupPr>
              <m:e>
                <m:r>
                  <w:rPr>
                    <w:rFonts w:ascii="Cambria Math" w:hAnsi="Cambria Math"/>
                    <w:sz w:val="22"/>
                    <w:szCs w:val="22"/>
                    <w:lang w:val="en-US"/>
                  </w:rPr>
                  <m:t>3</m:t>
                </m:r>
              </m:e>
              <m:sup>
                <m:r>
                  <w:rPr>
                    <w:rFonts w:ascii="Cambria Math" w:hAnsi="Cambria Math"/>
                    <w:sz w:val="22"/>
                    <w:szCs w:val="22"/>
                    <w:lang w:val="en-US"/>
                  </w:rPr>
                  <m:t>19</m:t>
                </m:r>
              </m:sup>
            </m:sSup>
          </m:e>
        </m:d>
      </m:oMath>
      <w:r w:rsidR="00B846A9" w:rsidRPr="00F4643C">
        <w:rPr>
          <w:sz w:val="22"/>
          <w:szCs w:val="22"/>
          <w:lang w:val="en-US"/>
        </w:rPr>
        <w:t>.</w:t>
      </w:r>
      <w:r w:rsidR="00A76B26" w:rsidRPr="00F4643C">
        <w:rPr>
          <w:sz w:val="22"/>
          <w:szCs w:val="22"/>
          <w:lang w:val="en-US"/>
        </w:rPr>
        <w:t xml:space="preserve"> Even if </w:t>
      </w:r>
      <w:r w:rsidR="00B768B5" w:rsidRPr="00F4643C">
        <w:rPr>
          <w:sz w:val="22"/>
          <w:szCs w:val="22"/>
          <w:lang w:val="en-US"/>
        </w:rPr>
        <w:t xml:space="preserve">no region </w:t>
      </w:r>
      <w:r w:rsidR="00A76B26" w:rsidRPr="00F4643C">
        <w:rPr>
          <w:sz w:val="22"/>
          <w:szCs w:val="22"/>
          <w:lang w:val="en-US"/>
        </w:rPr>
        <w:t>is</w:t>
      </w:r>
      <w:r w:rsidR="008D282D" w:rsidRPr="00F4643C">
        <w:rPr>
          <w:sz w:val="22"/>
          <w:szCs w:val="22"/>
          <w:lang w:val="en-US"/>
        </w:rPr>
        <w:t xml:space="preserve"> empty, </w:t>
      </w:r>
      <w:r w:rsidR="008D282D" w:rsidRPr="00F4643C">
        <w:rPr>
          <w:color w:val="000000"/>
          <w:sz w:val="16"/>
          <w:szCs w:val="16"/>
          <w:lang w:val="en-US"/>
        </w:rPr>
        <w:t>COMPA</w:t>
      </w:r>
      <w:r w:rsidR="008D282D" w:rsidRPr="00F4643C">
        <w:rPr>
          <w:color w:val="000000"/>
          <w:sz w:val="22"/>
          <w:szCs w:val="22"/>
          <w:lang w:val="en-US"/>
        </w:rPr>
        <w:t>R</w:t>
      </w:r>
      <w:r w:rsidR="008D282D" w:rsidRPr="00F4643C">
        <w:rPr>
          <w:color w:val="000000"/>
          <w:sz w:val="16"/>
          <w:szCs w:val="16"/>
          <w:lang w:val="en-US"/>
        </w:rPr>
        <w:t>E</w:t>
      </w:r>
      <w:r w:rsidR="008D282D" w:rsidRPr="00F4643C">
        <w:rPr>
          <w:color w:val="000000"/>
          <w:sz w:val="22"/>
          <w:szCs w:val="22"/>
          <w:lang w:val="en-US"/>
        </w:rPr>
        <w:t xml:space="preserve"> </w:t>
      </w:r>
      <w:r w:rsidR="00AB25F5" w:rsidRPr="00F4643C">
        <w:rPr>
          <w:color w:val="000000"/>
          <w:sz w:val="22"/>
          <w:szCs w:val="22"/>
          <w:lang w:val="en-US"/>
        </w:rPr>
        <w:t xml:space="preserve">uses </w:t>
      </w:r>
      <w:r w:rsidR="000F0F42" w:rsidRPr="00F4643C">
        <w:rPr>
          <w:color w:val="000000"/>
          <w:sz w:val="22"/>
          <w:szCs w:val="22"/>
          <w:lang w:val="en-US"/>
        </w:rPr>
        <w:t>a</w:t>
      </w:r>
      <w:r w:rsidR="00AB25F5" w:rsidRPr="00F4643C">
        <w:rPr>
          <w:color w:val="000000"/>
          <w:sz w:val="22"/>
          <w:szCs w:val="22"/>
          <w:lang w:val="en-US"/>
        </w:rPr>
        <w:t xml:space="preserve"> second level of optimization, dynamic programming,</w:t>
      </w:r>
      <w:r w:rsidR="008D282D" w:rsidRPr="00F4643C">
        <w:rPr>
          <w:sz w:val="22"/>
          <w:szCs w:val="22"/>
          <w:lang w:val="en-US"/>
        </w:rPr>
        <w:t xml:space="preserve"> to finish</w:t>
      </w:r>
      <w:r w:rsidR="00AB25F5" w:rsidRPr="00F4643C">
        <w:rPr>
          <w:sz w:val="22"/>
          <w:szCs w:val="22"/>
          <w:lang w:val="en-US"/>
        </w:rPr>
        <w:t xml:space="preserve"> </w:t>
      </w:r>
      <w:r w:rsidR="008D282D" w:rsidRPr="00F4643C">
        <w:rPr>
          <w:sz w:val="22"/>
          <w:szCs w:val="22"/>
          <w:lang w:val="en-US"/>
        </w:rPr>
        <w:t>quickly. Th</w:t>
      </w:r>
      <w:r w:rsidR="00AB25F5" w:rsidRPr="00F4643C">
        <w:rPr>
          <w:sz w:val="22"/>
          <w:szCs w:val="22"/>
          <w:lang w:val="en-US"/>
        </w:rPr>
        <w:t>e second level</w:t>
      </w:r>
      <w:r w:rsidR="008D282D" w:rsidRPr="00F4643C">
        <w:rPr>
          <w:sz w:val="22"/>
          <w:szCs w:val="22"/>
          <w:lang w:val="en-US"/>
        </w:rPr>
        <w:t xml:space="preserve"> is</w:t>
      </w:r>
      <w:r w:rsidR="00AB25F5" w:rsidRPr="00F4643C">
        <w:rPr>
          <w:sz w:val="22"/>
          <w:szCs w:val="22"/>
          <w:lang w:val="en-US"/>
        </w:rPr>
        <w:t xml:space="preserve"> further</w:t>
      </w:r>
      <w:r w:rsidR="008D282D" w:rsidRPr="00F4643C">
        <w:rPr>
          <w:sz w:val="22"/>
          <w:szCs w:val="22"/>
          <w:lang w:val="en-US"/>
        </w:rPr>
        <w:t xml:space="preserve"> explained</w:t>
      </w:r>
      <w:r w:rsidR="00AB25F5" w:rsidRPr="00F4643C">
        <w:rPr>
          <w:sz w:val="22"/>
          <w:szCs w:val="22"/>
          <w:lang w:val="en-US"/>
        </w:rPr>
        <w:t xml:space="preserve"> </w:t>
      </w:r>
      <w:r w:rsidR="008D282D" w:rsidRPr="00F4643C">
        <w:rPr>
          <w:sz w:val="22"/>
          <w:szCs w:val="22"/>
          <w:lang w:val="en-US"/>
        </w:rPr>
        <w:t>in the section related to handling signal drift.</w:t>
      </w:r>
    </w:p>
    <w:p w14:paraId="4DBB7C3C" w14:textId="0BF5CBC8" w:rsidR="009A705F" w:rsidRPr="00F4643C" w:rsidRDefault="009A705F" w:rsidP="00120387">
      <w:pPr>
        <w:jc w:val="both"/>
        <w:rPr>
          <w:sz w:val="22"/>
          <w:szCs w:val="22"/>
          <w:lang w:val="en-US"/>
        </w:rPr>
      </w:pPr>
      <w:r w:rsidRPr="00F4643C">
        <w:rPr>
          <w:sz w:val="22"/>
          <w:szCs w:val="22"/>
          <w:lang w:val="en-US"/>
        </w:rPr>
        <w:t xml:space="preserve">   To generate a similarity matrix of </w:t>
      </w:r>
      <w:r w:rsidR="0016160A" w:rsidRPr="00F4643C">
        <w:rPr>
          <w:sz w:val="22"/>
          <w:szCs w:val="22"/>
          <w:lang w:val="en-US"/>
        </w:rPr>
        <w:t xml:space="preserve">input </w:t>
      </w:r>
      <w:r w:rsidRPr="00F4643C">
        <w:rPr>
          <w:sz w:val="22"/>
          <w:szCs w:val="22"/>
          <w:lang w:val="en-US"/>
        </w:rPr>
        <w:t>sample</w:t>
      </w:r>
      <w:r w:rsidR="0016160A" w:rsidRPr="00F4643C">
        <w:rPr>
          <w:sz w:val="22"/>
          <w:szCs w:val="22"/>
          <w:lang w:val="en-US"/>
        </w:rPr>
        <w:t>s</w:t>
      </w:r>
      <w:r w:rsidRPr="00F4643C">
        <w:rPr>
          <w:sz w:val="22"/>
          <w:szCs w:val="22"/>
          <w:lang w:val="en-US"/>
        </w:rPr>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run in parallel for samples in the upper-triangular submatrix using </w:t>
      </w:r>
      <w:r w:rsidR="00865701" w:rsidRPr="00F4643C">
        <w:rPr>
          <w:color w:val="000000"/>
          <w:sz w:val="22"/>
          <w:szCs w:val="22"/>
          <w:lang w:val="en-US"/>
        </w:rPr>
        <w:t>multithreading architecture</w:t>
      </w:r>
      <w:r w:rsidRPr="00F4643C">
        <w:rPr>
          <w:color w:val="000000"/>
          <w:sz w:val="22"/>
          <w:szCs w:val="22"/>
          <w:lang w:val="en-US"/>
        </w:rPr>
        <w:t>.</w:t>
      </w:r>
      <w:r w:rsidR="00865701" w:rsidRPr="00F4643C">
        <w:rPr>
          <w:color w:val="000000"/>
          <w:sz w:val="22"/>
          <w:szCs w:val="22"/>
          <w:lang w:val="en-US"/>
        </w:rPr>
        <w:t xml:space="preserve"> The similarity matrix is then used for identifying clusters of samples such as drugs with similar dose responses.</w:t>
      </w:r>
    </w:p>
    <w:p w14:paraId="44C6B8F2" w14:textId="33004BA0" w:rsidR="00450D1E" w:rsidRPr="00F4643C" w:rsidRDefault="009B4536" w:rsidP="00120387">
      <w:pPr>
        <w:jc w:val="both"/>
        <w:rPr>
          <w:color w:val="000000"/>
          <w:sz w:val="22"/>
          <w:szCs w:val="22"/>
          <w:lang w:val="en-US"/>
        </w:rPr>
      </w:pPr>
      <w:r w:rsidRPr="00F4643C">
        <w:rPr>
          <w:color w:val="000000"/>
          <w:sz w:val="22"/>
          <w:szCs w:val="22"/>
          <w:lang w:val="en-US"/>
        </w:rPr>
        <w:t xml:space="preserve">   </w:t>
      </w:r>
      <w:r w:rsidR="004738DB" w:rsidRPr="00F4643C">
        <w:rPr>
          <w:color w:val="000000"/>
          <w:sz w:val="16"/>
          <w:szCs w:val="16"/>
          <w:lang w:val="en-US"/>
        </w:rPr>
        <w:t>COMPA</w:t>
      </w:r>
      <w:r w:rsidR="004738DB" w:rsidRPr="00F4643C">
        <w:rPr>
          <w:color w:val="000000"/>
          <w:sz w:val="22"/>
          <w:szCs w:val="22"/>
          <w:lang w:val="en-US"/>
        </w:rPr>
        <w:t>R</w:t>
      </w:r>
      <w:r w:rsidR="004738DB" w:rsidRPr="00F4643C">
        <w:rPr>
          <w:color w:val="000000"/>
          <w:sz w:val="16"/>
          <w:szCs w:val="16"/>
          <w:lang w:val="en-US"/>
        </w:rPr>
        <w:t>E</w:t>
      </w:r>
      <w:r w:rsidR="004738DB" w:rsidRPr="00F4643C">
        <w:rPr>
          <w:color w:val="000000"/>
          <w:sz w:val="22"/>
          <w:szCs w:val="22"/>
          <w:lang w:val="en-US"/>
        </w:rPr>
        <w:t xml:space="preserve"> is</w:t>
      </w:r>
      <w:r w:rsidR="008D0F5B" w:rsidRPr="00F4643C">
        <w:rPr>
          <w:color w:val="000000"/>
          <w:sz w:val="22"/>
          <w:szCs w:val="22"/>
          <w:lang w:val="en-US"/>
        </w:rPr>
        <w:t xml:space="preserve"> not restricted to only florescence cytometry data. It can be called by a wrapper to process any type of numerical data such as FCS</w:t>
      </w:r>
      <w:r w:rsidR="008D6486" w:rsidRPr="00F4643C">
        <w:rPr>
          <w:color w:val="000000"/>
          <w:sz w:val="22"/>
          <w:szCs w:val="22"/>
          <w:lang w:val="en-US"/>
        </w:rPr>
        <w:t xml:space="preserve"> </w:t>
      </w:r>
      <w:r w:rsidR="00885D34" w:rsidRPr="00F4643C">
        <w:rPr>
          <w:color w:val="000000"/>
          <w:sz w:val="22"/>
          <w:szCs w:val="22"/>
          <w:lang w:val="en-US"/>
        </w:rPr>
        <w:t>data</w:t>
      </w:r>
      <w:r w:rsidR="008D0F5B" w:rsidRPr="00F4643C">
        <w:rPr>
          <w:color w:val="000000"/>
          <w:sz w:val="22"/>
          <w:szCs w:val="22"/>
          <w:lang w:val="en-US"/>
        </w:rPr>
        <w:t>.</w:t>
      </w:r>
      <w:r w:rsidR="004738DB" w:rsidRPr="00F4643C">
        <w:rPr>
          <w:color w:val="000000"/>
          <w:sz w:val="22"/>
          <w:szCs w:val="22"/>
          <w:lang w:val="en-US"/>
        </w:rPr>
        <w:t xml:space="preserve"> </w:t>
      </w:r>
      <w:r w:rsidR="00366C96" w:rsidRPr="00F4643C">
        <w:rPr>
          <w:color w:val="000000"/>
          <w:sz w:val="22"/>
          <w:szCs w:val="22"/>
          <w:lang w:val="en-US"/>
        </w:rPr>
        <w:t xml:space="preserve">It is </w:t>
      </w:r>
      <w:r w:rsidR="004738DB" w:rsidRPr="00F4643C">
        <w:rPr>
          <w:color w:val="000000"/>
          <w:sz w:val="22"/>
          <w:szCs w:val="22"/>
          <w:lang w:val="en-US"/>
        </w:rPr>
        <w:t>written in R and available as an R package</w:t>
      </w:r>
      <w:r w:rsidRPr="00F4643C">
        <w:rPr>
          <w:color w:val="000000"/>
          <w:sz w:val="22"/>
          <w:szCs w:val="22"/>
          <w:lang w:val="en-US"/>
        </w:rPr>
        <w:t xml:space="preserve"> on </w:t>
      </w:r>
      <w:r w:rsidR="002B1222" w:rsidRPr="00F4643C">
        <w:rPr>
          <w:color w:val="000000"/>
          <w:sz w:val="22"/>
          <w:szCs w:val="22"/>
          <w:lang w:val="en-US"/>
        </w:rPr>
        <w:t>GitHub</w:t>
      </w:r>
      <w:r w:rsidR="00B35CA0" w:rsidRPr="00F4643C">
        <w:rPr>
          <w:color w:val="000000"/>
          <w:sz w:val="22"/>
          <w:szCs w:val="22"/>
          <w:lang w:val="en-US"/>
        </w:rPr>
        <w:t>.</w:t>
      </w:r>
    </w:p>
    <w:p w14:paraId="5594161C" w14:textId="77777777" w:rsidR="009B4536" w:rsidRPr="00F4643C" w:rsidRDefault="009B4536" w:rsidP="00120387">
      <w:pPr>
        <w:jc w:val="both"/>
        <w:rPr>
          <w:color w:val="000000"/>
          <w:sz w:val="22"/>
          <w:szCs w:val="22"/>
          <w:lang w:val="en-US"/>
        </w:rPr>
      </w:pPr>
    </w:p>
    <w:p w14:paraId="49673557" w14:textId="666517CC" w:rsidR="00AF6F10" w:rsidRPr="00F4643C" w:rsidRDefault="00E46E9B" w:rsidP="00120387">
      <w:pPr>
        <w:jc w:val="both"/>
        <w:rPr>
          <w:color w:val="000000"/>
          <w:sz w:val="22"/>
          <w:szCs w:val="22"/>
          <w:lang w:val="en-US"/>
        </w:rPr>
      </w:pPr>
      <w:r w:rsidRPr="00F4643C">
        <w:rPr>
          <w:b/>
          <w:color w:val="000000"/>
          <w:sz w:val="22"/>
          <w:szCs w:val="22"/>
          <w:lang w:val="en-US"/>
        </w:rPr>
        <w:t xml:space="preserve">Clustering </w:t>
      </w:r>
      <w:r w:rsidR="00F2274C" w:rsidRPr="00F4643C">
        <w:rPr>
          <w:b/>
          <w:color w:val="000000"/>
          <w:sz w:val="22"/>
          <w:szCs w:val="22"/>
          <w:lang w:val="en-US"/>
        </w:rPr>
        <w:t>samples</w:t>
      </w:r>
      <w:r w:rsidRPr="00F4643C">
        <w:rPr>
          <w:b/>
          <w:color w:val="000000"/>
          <w:sz w:val="22"/>
          <w:szCs w:val="22"/>
          <w:lang w:val="en-US"/>
        </w:rPr>
        <w:t>.</w:t>
      </w:r>
      <w:r w:rsidRPr="00F4643C">
        <w:rPr>
          <w:color w:val="000000"/>
          <w:sz w:val="22"/>
          <w:szCs w:val="22"/>
          <w:lang w:val="en-US"/>
        </w:rPr>
        <w:t xml:space="preserve"> </w:t>
      </w:r>
      <w:r w:rsidR="0060694F" w:rsidRPr="00F4643C">
        <w:rPr>
          <w:color w:val="000000"/>
          <w:sz w:val="22"/>
          <w:szCs w:val="22"/>
          <w:lang w:val="en-US"/>
        </w:rPr>
        <w:t xml:space="preserve">To cluster </w:t>
      </w:r>
      <w:r w:rsidR="00907C45" w:rsidRPr="00F4643C">
        <w:rPr>
          <w:color w:val="000000"/>
          <w:sz w:val="22"/>
          <w:szCs w:val="22"/>
          <w:lang w:val="en-US"/>
        </w:rPr>
        <w:t xml:space="preserve">high-throughput </w:t>
      </w:r>
      <w:r w:rsidR="008D0F5B" w:rsidRPr="00F4643C">
        <w:rPr>
          <w:color w:val="000000"/>
          <w:sz w:val="22"/>
          <w:szCs w:val="22"/>
          <w:lang w:val="en-US"/>
        </w:rPr>
        <w:t xml:space="preserve">flow cytometry </w:t>
      </w:r>
      <w:r w:rsidR="0060694F" w:rsidRPr="00F4643C">
        <w:rPr>
          <w:color w:val="000000"/>
          <w:sz w:val="22"/>
          <w:szCs w:val="22"/>
          <w:lang w:val="en-US"/>
        </w:rPr>
        <w:t>samples</w:t>
      </w:r>
      <w:r w:rsidR="00495447" w:rsidRPr="00F4643C">
        <w:rPr>
          <w:color w:val="000000"/>
          <w:sz w:val="22"/>
          <w:szCs w:val="22"/>
          <w:lang w:val="en-US"/>
        </w:rPr>
        <w:t xml:space="preserve"> (wells)</w:t>
      </w:r>
      <w:r w:rsidR="009A705F" w:rsidRPr="00F4643C">
        <w:rPr>
          <w:color w:val="000000"/>
          <w:sz w:val="22"/>
          <w:szCs w:val="22"/>
          <w:lang w:val="en-US"/>
        </w:rPr>
        <w:t xml:space="preserve"> </w:t>
      </w:r>
      <w:r w:rsidR="0060694F" w:rsidRPr="00F4643C">
        <w:rPr>
          <w:color w:val="000000"/>
          <w:sz w:val="22"/>
          <w:szCs w:val="22"/>
          <w:lang w:val="en-US"/>
        </w:rPr>
        <w:t xml:space="preserve">we </w:t>
      </w:r>
      <w:r w:rsidR="008D0F5B" w:rsidRPr="00F4643C">
        <w:rPr>
          <w:color w:val="000000"/>
          <w:sz w:val="22"/>
          <w:szCs w:val="22"/>
          <w:lang w:val="en-US"/>
        </w:rPr>
        <w:t>developed a</w:t>
      </w:r>
      <w:r w:rsidR="00B21ECF" w:rsidRPr="00F4643C">
        <w:rPr>
          <w:color w:val="000000"/>
          <w:sz w:val="22"/>
          <w:szCs w:val="22"/>
          <w:lang w:val="en-US"/>
        </w:rPr>
        <w:t xml:space="preserve">n </w:t>
      </w:r>
      <w:r w:rsidR="008D0F5B" w:rsidRPr="00F4643C">
        <w:rPr>
          <w:color w:val="000000"/>
          <w:sz w:val="22"/>
          <w:szCs w:val="22"/>
          <w:lang w:val="en-US"/>
        </w:rPr>
        <w:t xml:space="preserve">in-house </w:t>
      </w:r>
      <w:r w:rsidR="00B21ECF" w:rsidRPr="00F4643C">
        <w:rPr>
          <w:color w:val="000000"/>
          <w:sz w:val="22"/>
          <w:szCs w:val="22"/>
          <w:lang w:val="en-US"/>
        </w:rPr>
        <w:t>graphical clustering algorithm</w:t>
      </w:r>
      <w:r w:rsidR="00BB65BA" w:rsidRPr="00F4643C">
        <w:rPr>
          <w:color w:val="000000"/>
          <w:sz w:val="22"/>
          <w:szCs w:val="22"/>
          <w:lang w:val="en-US"/>
        </w:rPr>
        <w:t>.</w:t>
      </w:r>
      <w:r w:rsidR="00522BFF" w:rsidRPr="00F4643C">
        <w:rPr>
          <w:color w:val="000000"/>
          <w:sz w:val="22"/>
          <w:szCs w:val="22"/>
          <w:lang w:val="en-US"/>
        </w:rPr>
        <w:t xml:space="preserve"> </w:t>
      </w:r>
      <w:r w:rsidR="00AF6F10" w:rsidRPr="00F4643C">
        <w:rPr>
          <w:color w:val="000000"/>
          <w:sz w:val="22"/>
          <w:szCs w:val="22"/>
          <w:lang w:val="en-US"/>
        </w:rPr>
        <w:t>Initially</w:t>
      </w:r>
      <w:r w:rsidR="0000316E" w:rsidRPr="00F4643C">
        <w:rPr>
          <w:color w:val="000000"/>
          <w:sz w:val="22"/>
          <w:szCs w:val="22"/>
          <w:lang w:val="en-US"/>
        </w:rPr>
        <w:t xml:space="preserve">, all nodes (wells) are connected forming a weighted complete graph </w:t>
      </w:r>
      <w:r w:rsidR="00AF6F10" w:rsidRPr="00F4643C">
        <w:rPr>
          <w:color w:val="000000"/>
          <w:sz w:val="22"/>
          <w:szCs w:val="22"/>
          <w:lang w:val="en-US"/>
        </w:rPr>
        <w:t xml:space="preserve">wherein </w:t>
      </w:r>
      <w:r w:rsidR="0000316E" w:rsidRPr="00F4643C">
        <w:rPr>
          <w:color w:val="000000"/>
          <w:sz w:val="22"/>
          <w:szCs w:val="22"/>
          <w:lang w:val="en-US"/>
        </w:rPr>
        <w:t>edges represent similarity between nodes</w:t>
      </w:r>
      <w:r w:rsidR="006C6EEE" w:rsidRPr="00F4643C">
        <w:rPr>
          <w:color w:val="000000"/>
          <w:sz w:val="22"/>
          <w:szCs w:val="22"/>
          <w:lang w:val="en-US"/>
        </w:rPr>
        <w:t xml:space="preserve">. </w:t>
      </w:r>
      <w:r w:rsidR="006B5B6D" w:rsidRPr="00F4643C">
        <w:rPr>
          <w:color w:val="000000"/>
          <w:sz w:val="22"/>
          <w:szCs w:val="22"/>
          <w:lang w:val="en-US"/>
        </w:rPr>
        <w:t xml:space="preserve">This graph </w:t>
      </w:r>
      <w:r w:rsidR="00AF6F10" w:rsidRPr="00F4643C">
        <w:rPr>
          <w:color w:val="000000"/>
          <w:sz w:val="22"/>
          <w:szCs w:val="22"/>
          <w:lang w:val="en-US"/>
        </w:rPr>
        <w:t xml:space="preserve">is </w:t>
      </w:r>
      <w:r w:rsidR="006B5B6D" w:rsidRPr="00F4643C">
        <w:rPr>
          <w:color w:val="000000"/>
          <w:sz w:val="22"/>
          <w:szCs w:val="22"/>
          <w:lang w:val="en-US"/>
        </w:rPr>
        <w:t>then pruned for</w:t>
      </w:r>
      <w:r w:rsidR="00AF6F10" w:rsidRPr="00F4643C">
        <w:rPr>
          <w:color w:val="000000"/>
          <w:sz w:val="22"/>
          <w:szCs w:val="22"/>
          <w:lang w:val="en-US"/>
        </w:rPr>
        <w:t xml:space="preserve"> removing false positive edges, that is, nodes that are not similar enough. After constructing the graph, clustering is tantamount to finding maximal cliques (</w:t>
      </w:r>
      <w:r w:rsidR="00242393" w:rsidRPr="00F4643C">
        <w:rPr>
          <w:color w:val="000000"/>
          <w:sz w:val="22"/>
          <w:szCs w:val="22"/>
          <w:lang w:val="en-US"/>
        </w:rPr>
        <w:t>complete subgraphs that cannot be extended</w:t>
      </w:r>
      <w:r w:rsidR="00AF6F10" w:rsidRPr="00F4643C">
        <w:rPr>
          <w:color w:val="000000"/>
          <w:sz w:val="22"/>
          <w:szCs w:val="22"/>
          <w:lang w:val="en-US"/>
        </w:rPr>
        <w:t>)</w:t>
      </w:r>
      <w:r w:rsidR="00242393" w:rsidRPr="00F4643C">
        <w:rPr>
          <w:color w:val="000000"/>
          <w:sz w:val="22"/>
          <w:szCs w:val="22"/>
          <w:lang w:val="en-US"/>
        </w:rPr>
        <w:t>.</w:t>
      </w:r>
      <w:r w:rsidR="00CA38D3" w:rsidRPr="00F4643C">
        <w:rPr>
          <w:color w:val="000000"/>
          <w:sz w:val="22"/>
          <w:szCs w:val="22"/>
          <w:lang w:val="en-US"/>
        </w:rPr>
        <w:t xml:space="preserve"> In addition to maximal cliques, it also reports dense regions known as communities.</w:t>
      </w:r>
    </w:p>
    <w:p w14:paraId="3D127C5E" w14:textId="772B0E30" w:rsidR="00D42683" w:rsidRPr="00F4643C" w:rsidRDefault="000A2264" w:rsidP="00120387">
      <w:pPr>
        <w:jc w:val="both"/>
        <w:rPr>
          <w:color w:val="000000"/>
          <w:sz w:val="22"/>
          <w:szCs w:val="22"/>
          <w:lang w:val="en-US"/>
        </w:rPr>
      </w:pPr>
      <w:r w:rsidRPr="00F4643C">
        <w:rPr>
          <w:color w:val="000000"/>
          <w:sz w:val="22"/>
          <w:szCs w:val="22"/>
          <w:lang w:val="en-US"/>
        </w:rPr>
        <w:t xml:space="preserve">   </w:t>
      </w:r>
      <w:r w:rsidR="00BD5D5C" w:rsidRPr="00F4643C">
        <w:rPr>
          <w:color w:val="000000"/>
          <w:sz w:val="22"/>
          <w:szCs w:val="22"/>
          <w:lang w:val="en-US"/>
        </w:rPr>
        <w:t xml:space="preserve">To </w:t>
      </w:r>
      <w:r w:rsidR="00E46E9B" w:rsidRPr="00F4643C">
        <w:rPr>
          <w:color w:val="000000"/>
          <w:sz w:val="22"/>
          <w:szCs w:val="22"/>
          <w:lang w:val="en-US"/>
        </w:rPr>
        <w:t>decid</w:t>
      </w:r>
      <w:r w:rsidR="00BD5D5C" w:rsidRPr="00F4643C">
        <w:rPr>
          <w:color w:val="000000"/>
          <w:sz w:val="22"/>
          <w:szCs w:val="22"/>
          <w:lang w:val="en-US"/>
        </w:rPr>
        <w:t>e</w:t>
      </w:r>
      <w:r w:rsidR="00E46E9B" w:rsidRPr="00F4643C">
        <w:rPr>
          <w:color w:val="000000"/>
          <w:sz w:val="22"/>
          <w:szCs w:val="22"/>
          <w:lang w:val="en-US"/>
        </w:rPr>
        <w:t xml:space="preserve"> whether two </w:t>
      </w:r>
      <w:r w:rsidR="00E3190B" w:rsidRPr="00F4643C">
        <w:rPr>
          <w:color w:val="000000"/>
          <w:sz w:val="22"/>
          <w:szCs w:val="22"/>
          <w:lang w:val="en-US"/>
        </w:rPr>
        <w:t>nodes</w:t>
      </w:r>
      <w:r w:rsidR="00E46E9B" w:rsidRPr="00F4643C">
        <w:rPr>
          <w:color w:val="000000"/>
          <w:sz w:val="22"/>
          <w:szCs w:val="22"/>
          <w:lang w:val="en-US"/>
        </w:rPr>
        <w:t xml:space="preserve"> are similar enough to </w:t>
      </w:r>
      <w:r w:rsidR="009315C9" w:rsidRPr="00F4643C">
        <w:rPr>
          <w:color w:val="000000"/>
          <w:sz w:val="22"/>
          <w:szCs w:val="22"/>
          <w:lang w:val="en-US"/>
        </w:rPr>
        <w:t>remain connected</w:t>
      </w:r>
      <w:r w:rsidR="006B5B6D" w:rsidRPr="00F4643C">
        <w:rPr>
          <w:color w:val="000000"/>
          <w:sz w:val="22"/>
          <w:szCs w:val="22"/>
          <w:lang w:val="en-US"/>
        </w:rPr>
        <w:t xml:space="preserve"> (</w:t>
      </w:r>
      <w:r w:rsidR="00D32C41" w:rsidRPr="00F4643C">
        <w:rPr>
          <w:color w:val="000000"/>
          <w:sz w:val="22"/>
          <w:szCs w:val="22"/>
          <w:lang w:val="en-US"/>
        </w:rPr>
        <w:t xml:space="preserve">a </w:t>
      </w:r>
      <w:r w:rsidR="006B5B6D" w:rsidRPr="00F4643C">
        <w:rPr>
          <w:color w:val="000000"/>
          <w:sz w:val="22"/>
          <w:szCs w:val="22"/>
          <w:lang w:val="en-US"/>
        </w:rPr>
        <w:t>true positive edge)</w:t>
      </w:r>
      <w:r w:rsidR="00E46E9B" w:rsidRPr="00F4643C">
        <w:rPr>
          <w:color w:val="000000"/>
          <w:sz w:val="22"/>
          <w:szCs w:val="22"/>
          <w:lang w:val="en-US"/>
        </w:rPr>
        <w:t>, we needed to assume a similarity threshold</w:t>
      </w:r>
      <w:r w:rsidR="00D32C41" w:rsidRPr="00F4643C">
        <w:rPr>
          <w:color w:val="000000"/>
          <w:sz w:val="22"/>
          <w:szCs w:val="22"/>
          <w:lang w:val="en-US"/>
        </w:rPr>
        <w:t xml:space="preserve"> (minimum acceptable similarity)</w:t>
      </w:r>
      <w:r w:rsidR="00E46E9B" w:rsidRPr="00F4643C">
        <w:rPr>
          <w:color w:val="000000"/>
          <w:sz w:val="22"/>
          <w:szCs w:val="22"/>
          <w:lang w:val="en-US"/>
        </w:rPr>
        <w:t xml:space="preserve">. Knowing that </w:t>
      </w:r>
      <w:r w:rsidR="006B5B6D" w:rsidRPr="00F4643C">
        <w:rPr>
          <w:color w:val="000000"/>
          <w:sz w:val="22"/>
          <w:szCs w:val="22"/>
          <w:lang w:val="en-US"/>
        </w:rPr>
        <w:t>controls</w:t>
      </w:r>
      <w:r w:rsidR="00907FD6" w:rsidRPr="00F4643C">
        <w:rPr>
          <w:color w:val="000000"/>
          <w:sz w:val="22"/>
          <w:szCs w:val="22"/>
          <w:lang w:val="en-US"/>
        </w:rPr>
        <w:t xml:space="preserve"> (</w:t>
      </w:r>
      <w:r w:rsidR="006B5B6D" w:rsidRPr="00F4643C">
        <w:rPr>
          <w:color w:val="000000"/>
          <w:sz w:val="22"/>
          <w:szCs w:val="22"/>
          <w:lang w:val="en-US"/>
        </w:rPr>
        <w:t>DMSO wells in our setting</w:t>
      </w:r>
      <w:r w:rsidR="00E46E9B" w:rsidRPr="00F4643C">
        <w:rPr>
          <w:color w:val="000000"/>
          <w:sz w:val="22"/>
          <w:szCs w:val="22"/>
          <w:lang w:val="en-US"/>
        </w:rPr>
        <w:t xml:space="preserve">) are supposed to be similar enough to each other, heuristically we learned that an optimal threshold was near the </w:t>
      </w:r>
      <w:r w:rsidR="00907FD6" w:rsidRPr="00F4643C">
        <w:rPr>
          <w:color w:val="000000"/>
          <w:sz w:val="22"/>
          <w:szCs w:val="22"/>
          <w:lang w:val="en-US"/>
        </w:rPr>
        <w:t>maximum</w:t>
      </w:r>
      <w:r w:rsidR="00B21ECF" w:rsidRPr="00F4643C">
        <w:rPr>
          <w:color w:val="000000"/>
          <w:sz w:val="22"/>
          <w:szCs w:val="22"/>
          <w:lang w:val="en-US"/>
        </w:rPr>
        <w:t xml:space="preserve"> </w:t>
      </w:r>
      <w:r w:rsidR="00E46E9B" w:rsidRPr="00F4643C">
        <w:rPr>
          <w:color w:val="000000"/>
          <w:sz w:val="22"/>
          <w:szCs w:val="22"/>
          <w:lang w:val="en-US"/>
        </w:rPr>
        <w:t>value</w:t>
      </w:r>
      <w:r w:rsidR="00B21ECF" w:rsidRPr="00F4643C">
        <w:rPr>
          <w:color w:val="000000"/>
          <w:sz w:val="22"/>
          <w:szCs w:val="22"/>
          <w:lang w:val="en-US"/>
        </w:rPr>
        <w:t xml:space="preserve"> for which the control subgraph remain</w:t>
      </w:r>
      <w:r w:rsidR="009315C9" w:rsidRPr="00F4643C">
        <w:rPr>
          <w:color w:val="000000"/>
          <w:sz w:val="22"/>
          <w:szCs w:val="22"/>
          <w:lang w:val="en-US"/>
        </w:rPr>
        <w:t>ed</w:t>
      </w:r>
      <w:r w:rsidR="00907FD6" w:rsidRPr="00F4643C">
        <w:rPr>
          <w:color w:val="000000"/>
          <w:sz w:val="22"/>
          <w:szCs w:val="22"/>
          <w:lang w:val="en-US"/>
        </w:rPr>
        <w:t xml:space="preserve"> </w:t>
      </w:r>
      <w:r w:rsidR="00C235E9" w:rsidRPr="00F4643C">
        <w:rPr>
          <w:color w:val="000000"/>
          <w:sz w:val="22"/>
          <w:szCs w:val="22"/>
          <w:lang w:val="en-US"/>
        </w:rPr>
        <w:t>still</w:t>
      </w:r>
      <w:r w:rsidR="00907FD6" w:rsidRPr="00F4643C">
        <w:rPr>
          <w:color w:val="000000"/>
          <w:sz w:val="22"/>
          <w:szCs w:val="22"/>
          <w:lang w:val="en-US"/>
        </w:rPr>
        <w:t xml:space="preserve"> a tree</w:t>
      </w:r>
      <w:r w:rsidR="00E46E9B" w:rsidRPr="00F4643C">
        <w:rPr>
          <w:color w:val="000000"/>
          <w:sz w:val="22"/>
          <w:szCs w:val="22"/>
          <w:lang w:val="en-US"/>
        </w:rPr>
        <w:t>.</w:t>
      </w:r>
      <w:r w:rsidR="00907FD6" w:rsidRPr="00F4643C">
        <w:rPr>
          <w:color w:val="000000"/>
          <w:sz w:val="22"/>
          <w:szCs w:val="22"/>
          <w:lang w:val="en-US"/>
        </w:rPr>
        <w:t xml:space="preserve"> In simple terms, the cutoff is </w:t>
      </w:r>
      <w:r w:rsidR="009315C9" w:rsidRPr="00F4643C">
        <w:rPr>
          <w:color w:val="000000"/>
          <w:sz w:val="22"/>
          <w:szCs w:val="22"/>
          <w:lang w:val="en-US"/>
        </w:rPr>
        <w:t>set</w:t>
      </w:r>
      <w:r w:rsidR="00907FD6" w:rsidRPr="00F4643C">
        <w:rPr>
          <w:color w:val="000000"/>
          <w:sz w:val="22"/>
          <w:szCs w:val="22"/>
          <w:lang w:val="en-US"/>
        </w:rPr>
        <w:t xml:space="preserve"> so that </w:t>
      </w:r>
      <w:r w:rsidR="00C235E9" w:rsidRPr="00F4643C">
        <w:rPr>
          <w:color w:val="000000"/>
          <w:sz w:val="22"/>
          <w:szCs w:val="22"/>
          <w:lang w:val="en-US"/>
        </w:rPr>
        <w:t>control nodes remain connected to each other</w:t>
      </w:r>
      <w:r w:rsidR="00D32C41" w:rsidRPr="00F4643C">
        <w:rPr>
          <w:color w:val="000000"/>
          <w:sz w:val="22"/>
          <w:szCs w:val="22"/>
          <w:lang w:val="en-US"/>
        </w:rPr>
        <w:t xml:space="preserve"> after pruning</w:t>
      </w:r>
      <w:r w:rsidR="00E46E9B" w:rsidRPr="00F4643C">
        <w:rPr>
          <w:color w:val="000000"/>
          <w:sz w:val="22"/>
          <w:szCs w:val="22"/>
          <w:lang w:val="en-US"/>
        </w:rPr>
        <w:t>.</w:t>
      </w:r>
      <w:r w:rsidR="00CF1B6E" w:rsidRPr="00F4643C">
        <w:rPr>
          <w:color w:val="000000"/>
          <w:sz w:val="22"/>
          <w:szCs w:val="22"/>
          <w:lang w:val="en-US"/>
        </w:rPr>
        <w:t xml:space="preserve"> </w:t>
      </w:r>
      <w:r w:rsidR="003C3EEE" w:rsidRPr="00F4643C">
        <w:rPr>
          <w:color w:val="000000"/>
          <w:sz w:val="22"/>
          <w:szCs w:val="22"/>
          <w:lang w:val="en-US"/>
        </w:rPr>
        <w:t>As an option for the investigator, the threshold can be</w:t>
      </w:r>
      <w:r w:rsidR="004158C6" w:rsidRPr="00F4643C">
        <w:rPr>
          <w:color w:val="000000"/>
          <w:sz w:val="22"/>
          <w:szCs w:val="22"/>
          <w:lang w:val="en-US"/>
        </w:rPr>
        <w:t xml:space="preserve"> also</w:t>
      </w:r>
      <w:r w:rsidR="003C3EEE" w:rsidRPr="00F4643C">
        <w:rPr>
          <w:color w:val="000000"/>
          <w:sz w:val="22"/>
          <w:szCs w:val="22"/>
          <w:lang w:val="en-US"/>
        </w:rPr>
        <w:t xml:space="preserve"> set manually.</w:t>
      </w:r>
    </w:p>
    <w:p w14:paraId="12323C34" w14:textId="1092DB07" w:rsidR="009C1635" w:rsidRPr="00F4643C" w:rsidRDefault="009C1635" w:rsidP="00120387">
      <w:pPr>
        <w:jc w:val="both"/>
        <w:rPr>
          <w:sz w:val="22"/>
          <w:szCs w:val="22"/>
          <w:lang w:val="en-US"/>
        </w:rPr>
      </w:pPr>
      <w:r w:rsidRPr="00F4643C">
        <w:rPr>
          <w:sz w:val="22"/>
          <w:szCs w:val="22"/>
          <w:lang w:val="en-US"/>
        </w:rPr>
        <w:t xml:space="preserve">   </w:t>
      </w:r>
      <w:r w:rsidR="00346F29" w:rsidRPr="00F4643C">
        <w:rPr>
          <w:sz w:val="22"/>
          <w:szCs w:val="22"/>
          <w:lang w:val="en-US"/>
        </w:rPr>
        <w:t>T</w:t>
      </w:r>
      <w:r w:rsidR="006B5B6D" w:rsidRPr="00F4643C">
        <w:rPr>
          <w:sz w:val="22"/>
          <w:szCs w:val="22"/>
          <w:lang w:val="en-US"/>
        </w:rPr>
        <w:t>he</w:t>
      </w:r>
      <w:r w:rsidR="00223D07" w:rsidRPr="00F4643C">
        <w:rPr>
          <w:sz w:val="22"/>
          <w:szCs w:val="22"/>
          <w:lang w:val="en-US"/>
        </w:rPr>
        <w:t xml:space="preserve"> </w:t>
      </w:r>
      <w:r w:rsidR="005B216C" w:rsidRPr="00F4643C">
        <w:rPr>
          <w:sz w:val="22"/>
          <w:szCs w:val="22"/>
          <w:lang w:val="en-US"/>
        </w:rPr>
        <w:t>cutoff</w:t>
      </w:r>
      <w:r w:rsidR="00223D07" w:rsidRPr="00F4643C">
        <w:rPr>
          <w:sz w:val="22"/>
          <w:szCs w:val="22"/>
          <w:lang w:val="en-US"/>
        </w:rPr>
        <w:t xml:space="preserve"> </w:t>
      </w:r>
      <w:r w:rsidR="00CA1E99" w:rsidRPr="00F4643C">
        <w:rPr>
          <w:sz w:val="22"/>
          <w:szCs w:val="22"/>
          <w:lang w:val="en-US"/>
        </w:rPr>
        <w:t xml:space="preserve">and consequently </w:t>
      </w:r>
      <w:r w:rsidR="003B60A9" w:rsidRPr="00F4643C">
        <w:rPr>
          <w:sz w:val="22"/>
          <w:szCs w:val="22"/>
          <w:lang w:val="en-US"/>
        </w:rPr>
        <w:t>the clustering</w:t>
      </w:r>
      <w:r w:rsidR="00CA1E99" w:rsidRPr="00F4643C">
        <w:rPr>
          <w:sz w:val="22"/>
          <w:szCs w:val="22"/>
          <w:lang w:val="en-US"/>
        </w:rPr>
        <w:t xml:space="preserve"> </w:t>
      </w:r>
      <w:r w:rsidR="00223D07" w:rsidRPr="00F4643C">
        <w:rPr>
          <w:sz w:val="22"/>
          <w:szCs w:val="22"/>
          <w:lang w:val="en-US"/>
        </w:rPr>
        <w:t>can be inaccurate</w:t>
      </w:r>
      <w:r w:rsidR="005B216C" w:rsidRPr="00F4643C">
        <w:rPr>
          <w:sz w:val="22"/>
          <w:szCs w:val="22"/>
          <w:lang w:val="en-US"/>
        </w:rPr>
        <w:t xml:space="preserve"> if some of the controls are less similar to other controls showing properties of outliers.</w:t>
      </w:r>
      <w:r w:rsidR="003C3EEE" w:rsidRPr="00F4643C">
        <w:rPr>
          <w:sz w:val="22"/>
          <w:szCs w:val="22"/>
          <w:lang w:val="en-US"/>
        </w:rPr>
        <w:t xml:space="preserve"> </w:t>
      </w:r>
      <w:r w:rsidR="003C3EEE" w:rsidRPr="00F4643C">
        <w:rPr>
          <w:color w:val="000000"/>
          <w:sz w:val="22"/>
          <w:szCs w:val="22"/>
          <w:lang w:val="en-US"/>
        </w:rPr>
        <w:t>Th</w:t>
      </w:r>
      <w:r w:rsidR="004158C6" w:rsidRPr="00F4643C">
        <w:rPr>
          <w:color w:val="000000"/>
          <w:sz w:val="22"/>
          <w:szCs w:val="22"/>
          <w:lang w:val="en-US"/>
        </w:rPr>
        <w:t>e</w:t>
      </w:r>
      <w:r w:rsidR="003C3EEE" w:rsidRPr="00F4643C">
        <w:rPr>
          <w:color w:val="000000"/>
          <w:sz w:val="22"/>
          <w:szCs w:val="22"/>
          <w:lang w:val="en-US"/>
        </w:rPr>
        <w:t xml:space="preserve"> cutoff turns out to be good enough when: (i) there is a </w:t>
      </w:r>
      <w:r w:rsidR="003C3EEE" w:rsidRPr="00F4643C">
        <w:rPr>
          <w:sz w:val="22"/>
          <w:szCs w:val="22"/>
          <w:lang w:val="en-US"/>
        </w:rPr>
        <w:t>sufficient</w:t>
      </w:r>
      <w:r w:rsidR="003C3EEE" w:rsidRPr="00F4643C">
        <w:rPr>
          <w:color w:val="000000"/>
          <w:sz w:val="22"/>
          <w:szCs w:val="22"/>
          <w:lang w:val="en-US"/>
        </w:rPr>
        <w:t xml:space="preserve"> number of controls, (ii) spread properly across the plates, (iii) and they are all well similar to each other.</w:t>
      </w:r>
      <w:r w:rsidR="003C3EEE" w:rsidRPr="00F4643C">
        <w:rPr>
          <w:sz w:val="22"/>
          <w:szCs w:val="22"/>
          <w:lang w:val="en-US"/>
        </w:rPr>
        <w:t xml:space="preserve"> </w:t>
      </w:r>
      <w:r w:rsidR="00CA1E99" w:rsidRPr="00F4643C">
        <w:rPr>
          <w:sz w:val="22"/>
          <w:szCs w:val="22"/>
          <w:lang w:val="en-US"/>
        </w:rPr>
        <w:t>In addition to control</w:t>
      </w:r>
      <w:r w:rsidRPr="00F4643C">
        <w:rPr>
          <w:sz w:val="22"/>
          <w:szCs w:val="22"/>
          <w:lang w:val="en-US"/>
        </w:rPr>
        <w:t xml:space="preserve"> outliers,</w:t>
      </w:r>
      <w:r w:rsidR="00CA1E99" w:rsidRPr="00F4643C">
        <w:rPr>
          <w:sz w:val="22"/>
          <w:szCs w:val="22"/>
          <w:lang w:val="en-US"/>
        </w:rPr>
        <w:t xml:space="preserve"> there </w:t>
      </w:r>
      <w:r w:rsidRPr="00F4643C">
        <w:rPr>
          <w:sz w:val="22"/>
          <w:szCs w:val="22"/>
          <w:lang w:val="en-US"/>
        </w:rPr>
        <w:t>are other</w:t>
      </w:r>
      <w:r w:rsidR="00CA1E99" w:rsidRPr="00F4643C">
        <w:rPr>
          <w:sz w:val="22"/>
          <w:szCs w:val="22"/>
          <w:lang w:val="en-US"/>
        </w:rPr>
        <w:t xml:space="preserve"> </w:t>
      </w:r>
      <w:r w:rsidR="001F40F4" w:rsidRPr="00F4643C">
        <w:rPr>
          <w:sz w:val="22"/>
          <w:szCs w:val="22"/>
          <w:lang w:val="en-US"/>
        </w:rPr>
        <w:t>phenomena</w:t>
      </w:r>
      <w:r w:rsidR="00CA1E99" w:rsidRPr="00F4643C">
        <w:rPr>
          <w:sz w:val="22"/>
          <w:szCs w:val="22"/>
          <w:lang w:val="en-US"/>
        </w:rPr>
        <w:t xml:space="preserve"> such as auto</w:t>
      </w:r>
      <w:r w:rsidR="00304F93" w:rsidRPr="00F4643C">
        <w:rPr>
          <w:sz w:val="22"/>
          <w:szCs w:val="22"/>
          <w:lang w:val="en-US"/>
        </w:rPr>
        <w:t>-</w:t>
      </w:r>
      <w:r w:rsidR="00CA1E99" w:rsidRPr="00F4643C">
        <w:rPr>
          <w:sz w:val="22"/>
          <w:szCs w:val="22"/>
          <w:lang w:val="en-US"/>
        </w:rPr>
        <w:t xml:space="preserve">fluorescent drugs, </w:t>
      </w:r>
      <w:r w:rsidR="00346F29" w:rsidRPr="00F4643C">
        <w:rPr>
          <w:sz w:val="22"/>
          <w:szCs w:val="22"/>
          <w:lang w:val="en-US"/>
        </w:rPr>
        <w:t xml:space="preserve">edge effect, carryover effect, </w:t>
      </w:r>
      <w:r w:rsidR="00CA1E99" w:rsidRPr="00F4643C">
        <w:rPr>
          <w:sz w:val="22"/>
          <w:szCs w:val="22"/>
          <w:lang w:val="en-US"/>
        </w:rPr>
        <w:t>signal drift</w:t>
      </w:r>
      <w:r w:rsidR="00216DEE" w:rsidRPr="00F4643C">
        <w:rPr>
          <w:sz w:val="22"/>
          <w:szCs w:val="22"/>
          <w:lang w:val="en-US"/>
        </w:rPr>
        <w:t xml:space="preserve"> and</w:t>
      </w:r>
      <w:r w:rsidR="00CA1E99" w:rsidRPr="00F4643C">
        <w:rPr>
          <w:sz w:val="22"/>
          <w:szCs w:val="22"/>
          <w:lang w:val="en-US"/>
        </w:rPr>
        <w:t xml:space="preserve"> </w:t>
      </w:r>
      <w:r w:rsidR="00216DEE" w:rsidRPr="00F4643C">
        <w:rPr>
          <w:sz w:val="22"/>
          <w:szCs w:val="22"/>
          <w:lang w:val="en-US"/>
        </w:rPr>
        <w:t>fluidics blockage</w:t>
      </w:r>
      <w:r w:rsidR="00CA1E99" w:rsidRPr="00F4643C">
        <w:rPr>
          <w:sz w:val="22"/>
          <w:szCs w:val="22"/>
          <w:lang w:val="en-US"/>
        </w:rPr>
        <w:t xml:space="preserve"> that may significantly affect </w:t>
      </w:r>
      <w:r w:rsidR="00AF6F10" w:rsidRPr="00F4643C">
        <w:rPr>
          <w:sz w:val="22"/>
          <w:szCs w:val="22"/>
          <w:lang w:val="en-US"/>
        </w:rPr>
        <w:t xml:space="preserve">the </w:t>
      </w:r>
      <w:r w:rsidR="00CA1E99" w:rsidRPr="00F4643C">
        <w:rPr>
          <w:sz w:val="22"/>
          <w:szCs w:val="22"/>
          <w:lang w:val="en-US"/>
        </w:rPr>
        <w:t>clustering</w:t>
      </w:r>
      <w:r w:rsidR="00223D07" w:rsidRPr="00F4643C">
        <w:rPr>
          <w:sz w:val="22"/>
          <w:szCs w:val="22"/>
          <w:lang w:val="en-US"/>
        </w:rPr>
        <w:t xml:space="preserve">. </w:t>
      </w:r>
      <w:r w:rsidRPr="00F4643C">
        <w:rPr>
          <w:sz w:val="22"/>
          <w:szCs w:val="22"/>
          <w:lang w:val="en-US"/>
        </w:rPr>
        <w:t xml:space="preserve">We </w:t>
      </w:r>
      <w:r w:rsidR="00A01274" w:rsidRPr="00F4643C">
        <w:rPr>
          <w:sz w:val="22"/>
          <w:szCs w:val="22"/>
          <w:lang w:val="en-US"/>
        </w:rPr>
        <w:t>followed</w:t>
      </w:r>
      <w:r w:rsidRPr="00F4643C">
        <w:rPr>
          <w:sz w:val="22"/>
          <w:szCs w:val="22"/>
          <w:lang w:val="en-US"/>
        </w:rPr>
        <w:t xml:space="preserve"> several quality checks </w:t>
      </w:r>
      <w:r w:rsidR="00A01274" w:rsidRPr="00F4643C">
        <w:rPr>
          <w:sz w:val="22"/>
          <w:szCs w:val="22"/>
          <w:lang w:val="en-US"/>
        </w:rPr>
        <w:t xml:space="preserve">to ensure </w:t>
      </w:r>
      <w:r w:rsidRPr="00F4643C">
        <w:rPr>
          <w:sz w:val="22"/>
          <w:szCs w:val="22"/>
          <w:lang w:val="en-US"/>
        </w:rPr>
        <w:t>a good</w:t>
      </w:r>
      <w:r w:rsidR="00223D07" w:rsidRPr="00F4643C">
        <w:rPr>
          <w:sz w:val="22"/>
          <w:szCs w:val="22"/>
          <w:lang w:val="en-US"/>
        </w:rPr>
        <w:t xml:space="preserve"> </w:t>
      </w:r>
      <w:r w:rsidRPr="00F4643C">
        <w:rPr>
          <w:sz w:val="22"/>
          <w:szCs w:val="22"/>
          <w:lang w:val="en-US"/>
        </w:rPr>
        <w:t>clustering.</w:t>
      </w:r>
    </w:p>
    <w:p w14:paraId="0FB399CE" w14:textId="3278EEF6" w:rsidR="00223D07" w:rsidRPr="00F4643C" w:rsidRDefault="002D0F47" w:rsidP="00120387">
      <w:pPr>
        <w:jc w:val="both"/>
        <w:rPr>
          <w:sz w:val="22"/>
          <w:szCs w:val="22"/>
          <w:lang w:val="en-US"/>
        </w:rPr>
      </w:pPr>
      <w:r w:rsidRPr="00F4643C">
        <w:rPr>
          <w:sz w:val="22"/>
          <w:szCs w:val="22"/>
          <w:lang w:val="en-US"/>
        </w:rPr>
        <w:t xml:space="preserve">   Our clustering method</w:t>
      </w:r>
      <w:r w:rsidR="006C03F8" w:rsidRPr="00F4643C">
        <w:rPr>
          <w:sz w:val="22"/>
          <w:szCs w:val="22"/>
          <w:lang w:val="en-US"/>
        </w:rPr>
        <w:t xml:space="preserve"> </w:t>
      </w:r>
      <w:r w:rsidRPr="00F4643C">
        <w:rPr>
          <w:sz w:val="22"/>
          <w:szCs w:val="22"/>
          <w:lang w:val="en-US"/>
        </w:rPr>
        <w:t>is not limited to flow cytometry</w:t>
      </w:r>
      <w:r w:rsidR="00275F35" w:rsidRPr="00F4643C">
        <w:rPr>
          <w:sz w:val="22"/>
          <w:szCs w:val="22"/>
          <w:lang w:val="en-US"/>
        </w:rPr>
        <w:t xml:space="preserve"> </w:t>
      </w:r>
      <w:r w:rsidRPr="00F4643C">
        <w:rPr>
          <w:sz w:val="22"/>
          <w:szCs w:val="22"/>
          <w:lang w:val="en-US"/>
        </w:rPr>
        <w:t>data</w:t>
      </w:r>
      <w:r w:rsidR="00216DEE" w:rsidRPr="00F4643C">
        <w:rPr>
          <w:sz w:val="22"/>
          <w:szCs w:val="22"/>
          <w:lang w:val="en-US"/>
        </w:rPr>
        <w:t xml:space="preserve"> </w:t>
      </w:r>
      <w:r w:rsidR="00191048" w:rsidRPr="00F4643C">
        <w:rPr>
          <w:sz w:val="22"/>
          <w:szCs w:val="22"/>
          <w:lang w:val="en-US"/>
        </w:rPr>
        <w:t>and is</w:t>
      </w:r>
      <w:r w:rsidR="006C03F8" w:rsidRPr="00F4643C">
        <w:rPr>
          <w:sz w:val="22"/>
          <w:szCs w:val="22"/>
          <w:lang w:val="en-US"/>
        </w:rPr>
        <w:t xml:space="preserve"> </w:t>
      </w:r>
      <w:r w:rsidR="00191048" w:rsidRPr="00F4643C">
        <w:rPr>
          <w:sz w:val="22"/>
          <w:szCs w:val="22"/>
          <w:lang w:val="en-US"/>
        </w:rPr>
        <w:t>applicable</w:t>
      </w:r>
      <w:r w:rsidR="00275F35" w:rsidRPr="00F4643C">
        <w:rPr>
          <w:sz w:val="22"/>
          <w:szCs w:val="22"/>
          <w:lang w:val="en-US"/>
        </w:rPr>
        <w:t xml:space="preserve"> to any problem space provided it can be seen and understood in the context of presence of some samples as controls</w:t>
      </w:r>
      <w:r w:rsidR="00216DEE" w:rsidRPr="00F4643C">
        <w:rPr>
          <w:sz w:val="22"/>
          <w:szCs w:val="22"/>
          <w:lang w:val="en-US"/>
        </w:rPr>
        <w:t>.</w:t>
      </w:r>
    </w:p>
    <w:p w14:paraId="64741B72" w14:textId="77777777" w:rsidR="004C40F2" w:rsidRPr="00F4643C" w:rsidRDefault="004C40F2" w:rsidP="00120387">
      <w:pPr>
        <w:jc w:val="both"/>
        <w:rPr>
          <w:sz w:val="22"/>
          <w:szCs w:val="22"/>
          <w:lang w:val="en-US"/>
        </w:rPr>
      </w:pPr>
    </w:p>
    <w:p w14:paraId="0FB35B42" w14:textId="7B659888" w:rsidR="000842BF" w:rsidRDefault="00D73016" w:rsidP="00120387">
      <w:pPr>
        <w:jc w:val="both"/>
        <w:rPr>
          <w:color w:val="000000"/>
          <w:sz w:val="22"/>
          <w:szCs w:val="22"/>
          <w:lang w:val="en-US"/>
        </w:rPr>
      </w:pPr>
      <w:r>
        <w:rPr>
          <w:b/>
          <w:color w:val="000000"/>
          <w:sz w:val="22"/>
          <w:szCs w:val="22"/>
          <w:lang w:val="en-US"/>
        </w:rPr>
        <w:t>Similarity</w:t>
      </w:r>
      <w:r w:rsidR="00E46E9B" w:rsidRPr="00F4643C">
        <w:rPr>
          <w:b/>
          <w:color w:val="000000"/>
          <w:sz w:val="22"/>
          <w:szCs w:val="22"/>
          <w:lang w:val="en-US"/>
        </w:rPr>
        <w:t xml:space="preserve"> </w:t>
      </w:r>
      <w:r w:rsidR="002B2256">
        <w:rPr>
          <w:b/>
          <w:color w:val="000000"/>
          <w:sz w:val="22"/>
          <w:szCs w:val="22"/>
          <w:lang w:val="en-US"/>
        </w:rPr>
        <w:t>graph</w:t>
      </w:r>
      <w:r w:rsidR="00E46E9B" w:rsidRPr="00F4643C">
        <w:rPr>
          <w:b/>
          <w:color w:val="000000"/>
          <w:sz w:val="22"/>
          <w:szCs w:val="22"/>
          <w:lang w:val="en-US"/>
        </w:rPr>
        <w:t>.</w:t>
      </w:r>
      <w:r w:rsidR="006C601D" w:rsidRPr="00F4643C">
        <w:rPr>
          <w:color w:val="000000"/>
          <w:sz w:val="22"/>
          <w:szCs w:val="22"/>
          <w:lang w:val="en-US"/>
        </w:rPr>
        <w:t xml:space="preserve"> </w:t>
      </w:r>
      <w:r w:rsidR="000C3DBF" w:rsidRPr="00F4643C">
        <w:rPr>
          <w:color w:val="000000"/>
          <w:sz w:val="22"/>
          <w:szCs w:val="22"/>
          <w:lang w:val="en-US"/>
        </w:rPr>
        <w:t>W</w:t>
      </w:r>
      <w:r w:rsidR="00275C8F" w:rsidRPr="00F4643C">
        <w:rPr>
          <w:color w:val="000000"/>
          <w:sz w:val="22"/>
          <w:szCs w:val="22"/>
          <w:lang w:val="en-US"/>
        </w:rPr>
        <w:t xml:space="preserve">e were interested in </w:t>
      </w:r>
      <w:r w:rsidR="00A2339D">
        <w:rPr>
          <w:color w:val="000000"/>
          <w:sz w:val="22"/>
          <w:szCs w:val="22"/>
          <w:lang w:val="en-US"/>
        </w:rPr>
        <w:t>a</w:t>
      </w:r>
      <w:r w:rsidR="00A2339D" w:rsidRPr="00F4643C">
        <w:rPr>
          <w:color w:val="000000"/>
          <w:sz w:val="22"/>
          <w:szCs w:val="22"/>
          <w:lang w:val="en-US"/>
        </w:rPr>
        <w:t xml:space="preserve"> graph</w:t>
      </w:r>
      <w:r w:rsidR="000C3DBF">
        <w:rPr>
          <w:color w:val="000000"/>
          <w:sz w:val="22"/>
          <w:szCs w:val="22"/>
          <w:lang w:val="en-US"/>
        </w:rPr>
        <w:t>ical visualization</w:t>
      </w:r>
      <w:r w:rsidR="00A2339D" w:rsidRPr="00F4643C">
        <w:rPr>
          <w:color w:val="000000"/>
          <w:sz w:val="22"/>
          <w:szCs w:val="22"/>
          <w:lang w:val="en-US"/>
        </w:rPr>
        <w:t xml:space="preserve"> </w:t>
      </w:r>
      <w:r w:rsidR="00A2339D">
        <w:rPr>
          <w:color w:val="000000"/>
          <w:sz w:val="22"/>
          <w:szCs w:val="22"/>
          <w:lang w:val="en-US"/>
        </w:rPr>
        <w:t>which</w:t>
      </w:r>
      <w:r w:rsidR="000C3DBF">
        <w:rPr>
          <w:color w:val="000000"/>
          <w:sz w:val="22"/>
          <w:szCs w:val="22"/>
          <w:lang w:val="en-US"/>
        </w:rPr>
        <w:t xml:space="preserve"> </w:t>
      </w:r>
      <w:r w:rsidR="00A2339D">
        <w:rPr>
          <w:color w:val="000000"/>
          <w:sz w:val="22"/>
          <w:szCs w:val="22"/>
          <w:lang w:val="en-US"/>
        </w:rPr>
        <w:t xml:space="preserve">could </w:t>
      </w:r>
      <w:r w:rsidR="00A2339D" w:rsidRPr="00F4643C">
        <w:rPr>
          <w:color w:val="000000"/>
          <w:sz w:val="22"/>
          <w:szCs w:val="22"/>
          <w:lang w:val="en-US"/>
        </w:rPr>
        <w:t>unfold different potential directions</w:t>
      </w:r>
      <w:r w:rsidR="000C3DBF">
        <w:rPr>
          <w:color w:val="000000"/>
          <w:sz w:val="22"/>
          <w:szCs w:val="22"/>
          <w:lang w:val="en-US"/>
        </w:rPr>
        <w:t xml:space="preserve"> and ideally </w:t>
      </w:r>
      <w:r w:rsidR="000C3DBF" w:rsidRPr="00F4643C">
        <w:rPr>
          <w:color w:val="000000"/>
          <w:sz w:val="22"/>
          <w:szCs w:val="22"/>
          <w:lang w:val="en-US"/>
        </w:rPr>
        <w:t>sample derivation</w:t>
      </w:r>
      <w:r w:rsidR="000C3DBF">
        <w:rPr>
          <w:color w:val="000000"/>
          <w:sz w:val="22"/>
          <w:szCs w:val="22"/>
          <w:lang w:val="en-US"/>
        </w:rPr>
        <w:t xml:space="preserve">s </w:t>
      </w:r>
      <w:r w:rsidR="00A2339D" w:rsidRPr="00F4643C">
        <w:rPr>
          <w:color w:val="000000"/>
          <w:sz w:val="22"/>
          <w:szCs w:val="22"/>
          <w:lang w:val="en-US"/>
        </w:rPr>
        <w:t xml:space="preserve">caused by </w:t>
      </w:r>
      <w:r w:rsidR="000C3DBF">
        <w:rPr>
          <w:color w:val="000000"/>
          <w:sz w:val="22"/>
          <w:szCs w:val="22"/>
          <w:lang w:val="en-US"/>
        </w:rPr>
        <w:t>varying</w:t>
      </w:r>
      <w:r w:rsidR="000C3BCE">
        <w:rPr>
          <w:color w:val="000000"/>
          <w:sz w:val="22"/>
          <w:szCs w:val="22"/>
          <w:lang w:val="en-US"/>
        </w:rPr>
        <w:t xml:space="preserve"> drug</w:t>
      </w:r>
      <w:r w:rsidR="000C3DBF">
        <w:rPr>
          <w:color w:val="000000"/>
          <w:sz w:val="22"/>
          <w:szCs w:val="22"/>
          <w:lang w:val="en-US"/>
        </w:rPr>
        <w:t xml:space="preserve"> doses.</w:t>
      </w:r>
      <w:r w:rsidR="008F0F3A" w:rsidRPr="00F4643C">
        <w:rPr>
          <w:color w:val="000000"/>
          <w:sz w:val="22"/>
          <w:szCs w:val="22"/>
          <w:lang w:val="en-US"/>
        </w:rPr>
        <w:t xml:space="preserve"> </w:t>
      </w:r>
      <w:r w:rsidR="00740052">
        <w:rPr>
          <w:color w:val="000000"/>
          <w:sz w:val="22"/>
          <w:szCs w:val="22"/>
          <w:lang w:val="en-US"/>
        </w:rPr>
        <w:t>To visualize this, a</w:t>
      </w:r>
      <w:r w:rsidR="00E46E9B" w:rsidRPr="00F4643C">
        <w:rPr>
          <w:color w:val="000000"/>
          <w:sz w:val="22"/>
          <w:szCs w:val="22"/>
          <w:lang w:val="en-US"/>
        </w:rPr>
        <w:t xml:space="preserve"> </w:t>
      </w:r>
      <w:r w:rsidR="00740052">
        <w:rPr>
          <w:color w:val="000000"/>
          <w:sz w:val="22"/>
          <w:szCs w:val="22"/>
          <w:lang w:val="en-US"/>
        </w:rPr>
        <w:t>directional graph</w:t>
      </w:r>
      <w:r w:rsidR="00E46E9B" w:rsidRPr="00F4643C">
        <w:rPr>
          <w:color w:val="000000"/>
          <w:sz w:val="22"/>
          <w:szCs w:val="22"/>
          <w:lang w:val="en-US"/>
        </w:rPr>
        <w:t xml:space="preserve"> </w:t>
      </w:r>
      <w:r w:rsidR="000C3BCE">
        <w:rPr>
          <w:color w:val="000000"/>
          <w:sz w:val="22"/>
          <w:szCs w:val="22"/>
          <w:lang w:val="en-US"/>
        </w:rPr>
        <w:t>was</w:t>
      </w:r>
      <w:r w:rsidR="00E15270" w:rsidRPr="00F4643C">
        <w:rPr>
          <w:color w:val="000000"/>
          <w:sz w:val="22"/>
          <w:szCs w:val="22"/>
          <w:lang w:val="en-US"/>
        </w:rPr>
        <w:t xml:space="preserve"> constructed</w:t>
      </w:r>
      <w:r w:rsidR="00E46E9B" w:rsidRPr="00F4643C">
        <w:rPr>
          <w:color w:val="000000"/>
          <w:sz w:val="22"/>
          <w:szCs w:val="22"/>
          <w:lang w:val="en-US"/>
        </w:rPr>
        <w:t xml:space="preserve"> in which each </w:t>
      </w:r>
      <w:r w:rsidR="008F0F3A" w:rsidRPr="00F4643C">
        <w:rPr>
          <w:color w:val="000000"/>
          <w:sz w:val="22"/>
          <w:szCs w:val="22"/>
          <w:lang w:val="en-US"/>
        </w:rPr>
        <w:t>sample</w:t>
      </w:r>
      <w:r w:rsidR="00740052">
        <w:rPr>
          <w:color w:val="000000"/>
          <w:sz w:val="22"/>
          <w:szCs w:val="22"/>
          <w:lang w:val="en-US"/>
        </w:rPr>
        <w:t xml:space="preserve"> (node)</w:t>
      </w:r>
      <w:r w:rsidR="00E46E9B" w:rsidRPr="00F4643C">
        <w:rPr>
          <w:color w:val="000000"/>
          <w:sz w:val="22"/>
          <w:szCs w:val="22"/>
          <w:lang w:val="en-US"/>
        </w:rPr>
        <w:t xml:space="preserve"> </w:t>
      </w:r>
      <w:r w:rsidR="00740052">
        <w:rPr>
          <w:color w:val="000000"/>
          <w:sz w:val="22"/>
          <w:szCs w:val="22"/>
          <w:lang w:val="en-US"/>
        </w:rPr>
        <w:t>points</w:t>
      </w:r>
      <w:r w:rsidR="00E46E9B" w:rsidRPr="00F4643C">
        <w:rPr>
          <w:color w:val="000000"/>
          <w:sz w:val="22"/>
          <w:szCs w:val="22"/>
          <w:lang w:val="en-US"/>
        </w:rPr>
        <w:t xml:space="preserve"> to its most similar </w:t>
      </w:r>
      <w:r w:rsidR="000C3BCE">
        <w:rPr>
          <w:color w:val="000000"/>
          <w:sz w:val="22"/>
          <w:szCs w:val="22"/>
          <w:lang w:val="en-US"/>
        </w:rPr>
        <w:t xml:space="preserve">and correlated </w:t>
      </w:r>
      <w:r w:rsidR="00740052">
        <w:rPr>
          <w:color w:val="000000"/>
          <w:sz w:val="22"/>
          <w:szCs w:val="22"/>
          <w:lang w:val="en-US"/>
        </w:rPr>
        <w:t>sample</w:t>
      </w:r>
      <w:r w:rsidR="00E46E9B" w:rsidRPr="00F4643C">
        <w:rPr>
          <w:color w:val="000000"/>
          <w:sz w:val="22"/>
          <w:szCs w:val="22"/>
          <w:lang w:val="en-US"/>
        </w:rPr>
        <w:t xml:space="preserve">, </w:t>
      </w:r>
      <w:r w:rsidR="008F0F3A" w:rsidRPr="00F4643C">
        <w:rPr>
          <w:color w:val="000000"/>
          <w:sz w:val="22"/>
          <w:szCs w:val="22"/>
          <w:lang w:val="en-US"/>
        </w:rPr>
        <w:t xml:space="preserve">and </w:t>
      </w:r>
      <w:r w:rsidR="00E46E9B" w:rsidRPr="00F4643C">
        <w:rPr>
          <w:color w:val="000000"/>
          <w:sz w:val="22"/>
          <w:szCs w:val="22"/>
          <w:lang w:val="en-US"/>
        </w:rPr>
        <w:t>edge color</w:t>
      </w:r>
      <w:r w:rsidR="00740052">
        <w:rPr>
          <w:color w:val="000000"/>
          <w:sz w:val="22"/>
          <w:szCs w:val="22"/>
          <w:lang w:val="en-US"/>
        </w:rPr>
        <w:t>s and labels</w:t>
      </w:r>
      <w:r w:rsidR="00E46E9B" w:rsidRPr="00F4643C">
        <w:rPr>
          <w:color w:val="000000"/>
          <w:sz w:val="22"/>
          <w:szCs w:val="22"/>
          <w:lang w:val="en-US"/>
        </w:rPr>
        <w:t xml:space="preserve"> represent similarity value</w:t>
      </w:r>
      <w:r w:rsidR="00740052">
        <w:rPr>
          <w:color w:val="000000"/>
          <w:sz w:val="22"/>
          <w:szCs w:val="22"/>
          <w:lang w:val="en-US"/>
        </w:rPr>
        <w:t>s</w:t>
      </w:r>
      <w:r w:rsidR="003E2FFC" w:rsidRPr="00F4643C">
        <w:rPr>
          <w:color w:val="000000"/>
          <w:sz w:val="22"/>
          <w:szCs w:val="22"/>
          <w:lang w:val="en-US"/>
        </w:rPr>
        <w:t>.</w:t>
      </w:r>
      <w:r w:rsidR="00456CB9">
        <w:rPr>
          <w:color w:val="000000"/>
          <w:sz w:val="22"/>
          <w:szCs w:val="22"/>
          <w:lang w:val="en-US"/>
        </w:rPr>
        <w:t xml:space="preserve"> </w:t>
      </w:r>
      <w:r w:rsidR="000C3BCE">
        <w:rPr>
          <w:color w:val="000000"/>
          <w:sz w:val="22"/>
          <w:szCs w:val="22"/>
          <w:lang w:val="en-US"/>
        </w:rPr>
        <w:t xml:space="preserve">For other cased than drug-dose response analysis, this graph very well reveals </w:t>
      </w:r>
      <w:r w:rsidR="00543644">
        <w:rPr>
          <w:color w:val="000000"/>
          <w:sz w:val="22"/>
          <w:szCs w:val="22"/>
          <w:lang w:val="en-US"/>
        </w:rPr>
        <w:t>relations between samples.</w:t>
      </w:r>
    </w:p>
    <w:p w14:paraId="16E368D2" w14:textId="2D39048D" w:rsidR="00B4394E" w:rsidRDefault="00B4394E" w:rsidP="00120387">
      <w:pPr>
        <w:jc w:val="both"/>
        <w:rPr>
          <w:color w:val="000000"/>
          <w:sz w:val="22"/>
          <w:szCs w:val="22"/>
          <w:lang w:val="en-US"/>
        </w:rPr>
      </w:pPr>
    </w:p>
    <w:p w14:paraId="145C4D47" w14:textId="5A33EE31" w:rsidR="00B4394E" w:rsidRPr="00F4643C" w:rsidRDefault="00D73016" w:rsidP="00B4394E">
      <w:pPr>
        <w:jc w:val="both"/>
        <w:rPr>
          <w:color w:val="000000"/>
          <w:sz w:val="22"/>
          <w:szCs w:val="22"/>
          <w:lang w:val="en-US"/>
        </w:rPr>
      </w:pPr>
      <w:r>
        <w:rPr>
          <w:b/>
          <w:color w:val="000000"/>
          <w:sz w:val="22"/>
          <w:szCs w:val="22"/>
          <w:lang w:val="en-US"/>
        </w:rPr>
        <w:t>Dispersion</w:t>
      </w:r>
      <w:r w:rsidR="00B4394E" w:rsidRPr="00F4643C">
        <w:rPr>
          <w:b/>
          <w:color w:val="000000"/>
          <w:sz w:val="22"/>
          <w:szCs w:val="22"/>
          <w:lang w:val="en-US"/>
        </w:rPr>
        <w:t xml:space="preserve"> </w:t>
      </w:r>
      <w:r w:rsidR="002B2256">
        <w:rPr>
          <w:b/>
          <w:color w:val="000000"/>
          <w:sz w:val="22"/>
          <w:szCs w:val="22"/>
          <w:lang w:val="en-US"/>
        </w:rPr>
        <w:t>map</w:t>
      </w:r>
      <w:r w:rsidR="00B4394E" w:rsidRPr="00F4643C">
        <w:rPr>
          <w:b/>
          <w:color w:val="000000"/>
          <w:sz w:val="22"/>
          <w:szCs w:val="22"/>
          <w:lang w:val="en-US"/>
        </w:rPr>
        <w:t>.</w:t>
      </w:r>
      <w:r w:rsidR="00B4394E" w:rsidRPr="00F4643C">
        <w:rPr>
          <w:color w:val="000000"/>
          <w:sz w:val="22"/>
          <w:szCs w:val="22"/>
          <w:lang w:val="en-US"/>
        </w:rPr>
        <w:t xml:space="preserve"> Depending on the type of a screen, it may turn out several samples (e.g. non-responders) are immediately connected to control samples (e.g. DMSO)</w:t>
      </w:r>
      <w:r w:rsidR="00047F05">
        <w:rPr>
          <w:color w:val="000000"/>
          <w:sz w:val="22"/>
          <w:szCs w:val="22"/>
          <w:lang w:val="en-US"/>
        </w:rPr>
        <w:t xml:space="preserve"> or some samples remain connected to one another but </w:t>
      </w:r>
      <w:r w:rsidR="006E187D">
        <w:rPr>
          <w:color w:val="000000"/>
          <w:sz w:val="22"/>
          <w:szCs w:val="22"/>
          <w:lang w:val="en-US"/>
        </w:rPr>
        <w:t>disconnected</w:t>
      </w:r>
      <w:r w:rsidR="00047F05">
        <w:rPr>
          <w:color w:val="000000"/>
          <w:sz w:val="22"/>
          <w:szCs w:val="22"/>
          <w:lang w:val="en-US"/>
        </w:rPr>
        <w:t xml:space="preserve"> from the control</w:t>
      </w:r>
      <w:r w:rsidR="006E187D">
        <w:rPr>
          <w:color w:val="000000"/>
          <w:sz w:val="22"/>
          <w:szCs w:val="22"/>
          <w:lang w:val="en-US"/>
        </w:rPr>
        <w:t xml:space="preserve"> samples</w:t>
      </w:r>
      <w:r w:rsidR="00B4394E" w:rsidRPr="00F4643C">
        <w:rPr>
          <w:color w:val="000000"/>
          <w:sz w:val="22"/>
          <w:szCs w:val="22"/>
          <w:lang w:val="en-US"/>
        </w:rPr>
        <w:t xml:space="preserve"> after pruning for a given cutoff. These are samples that are morphologically similar enough to </w:t>
      </w:r>
      <w:r w:rsidR="006E187D">
        <w:rPr>
          <w:color w:val="000000"/>
          <w:sz w:val="22"/>
          <w:szCs w:val="22"/>
          <w:lang w:val="en-US"/>
        </w:rPr>
        <w:t xml:space="preserve">each other </w:t>
      </w:r>
      <w:r w:rsidR="00AC2693">
        <w:rPr>
          <w:color w:val="000000"/>
          <w:sz w:val="22"/>
          <w:szCs w:val="22"/>
          <w:lang w:val="en-US"/>
        </w:rPr>
        <w:t>which</w:t>
      </w:r>
      <w:r w:rsidR="006E187D">
        <w:rPr>
          <w:color w:val="000000"/>
          <w:sz w:val="22"/>
          <w:szCs w:val="22"/>
          <w:lang w:val="en-US"/>
        </w:rPr>
        <w:t xml:space="preserve"> are reported as communities or clusters if qualify as clique</w:t>
      </w:r>
      <w:r w:rsidR="00AC2693">
        <w:rPr>
          <w:color w:val="000000"/>
          <w:sz w:val="22"/>
          <w:szCs w:val="22"/>
          <w:lang w:val="en-US"/>
        </w:rPr>
        <w:t>s</w:t>
      </w:r>
      <w:r w:rsidR="00B4394E" w:rsidRPr="00F4643C">
        <w:rPr>
          <w:color w:val="000000"/>
          <w:sz w:val="22"/>
          <w:szCs w:val="22"/>
          <w:lang w:val="en-US"/>
        </w:rPr>
        <w:t xml:space="preserve">. Therefore, we were interested in investigating how </w:t>
      </w:r>
      <w:r w:rsidR="003E0394">
        <w:rPr>
          <w:color w:val="000000"/>
          <w:sz w:val="22"/>
          <w:szCs w:val="22"/>
          <w:lang w:val="en-US"/>
        </w:rPr>
        <w:t xml:space="preserve">clustered </w:t>
      </w:r>
      <w:r w:rsidR="00B4394E" w:rsidRPr="00F4643C">
        <w:rPr>
          <w:color w:val="000000"/>
          <w:sz w:val="22"/>
          <w:szCs w:val="22"/>
          <w:lang w:val="en-US"/>
        </w:rPr>
        <w:t xml:space="preserve">samples disperse around controls. </w:t>
      </w:r>
      <w:r w:rsidR="00543644">
        <w:rPr>
          <w:color w:val="000000"/>
          <w:sz w:val="22"/>
          <w:szCs w:val="22"/>
          <w:lang w:val="en-US"/>
        </w:rPr>
        <w:t>To visualize this,</w:t>
      </w:r>
      <w:r w:rsidR="008320BC">
        <w:rPr>
          <w:color w:val="000000"/>
          <w:sz w:val="22"/>
          <w:szCs w:val="22"/>
          <w:lang w:val="en-US"/>
        </w:rPr>
        <w:t xml:space="preserve"> representing each clique by its centroid</w:t>
      </w:r>
      <w:r w:rsidR="003E0394">
        <w:rPr>
          <w:color w:val="000000"/>
          <w:sz w:val="22"/>
          <w:szCs w:val="22"/>
          <w:lang w:val="en-US"/>
        </w:rPr>
        <w:t xml:space="preserve"> (median)</w:t>
      </w:r>
      <w:r w:rsidR="008320BC">
        <w:rPr>
          <w:color w:val="000000"/>
          <w:sz w:val="22"/>
          <w:szCs w:val="22"/>
          <w:lang w:val="en-US"/>
        </w:rPr>
        <w:t xml:space="preserve">, </w:t>
      </w:r>
      <w:r w:rsidR="00B4394E" w:rsidRPr="00F4643C">
        <w:rPr>
          <w:color w:val="000000"/>
          <w:sz w:val="22"/>
          <w:szCs w:val="22"/>
          <w:lang w:val="en-US"/>
        </w:rPr>
        <w:t xml:space="preserve">a </w:t>
      </w:r>
      <w:r w:rsidR="00543644">
        <w:rPr>
          <w:color w:val="000000"/>
          <w:sz w:val="22"/>
          <w:szCs w:val="22"/>
          <w:lang w:val="en-US"/>
        </w:rPr>
        <w:t>UMAP</w:t>
      </w:r>
      <w:r w:rsidR="00B4394E" w:rsidRPr="00F4643C">
        <w:rPr>
          <w:color w:val="000000"/>
          <w:sz w:val="22"/>
          <w:szCs w:val="22"/>
          <w:lang w:val="en-US"/>
        </w:rPr>
        <w:t xml:space="preserve"> of </w:t>
      </w:r>
      <w:r w:rsidR="00543644">
        <w:rPr>
          <w:color w:val="000000"/>
          <w:sz w:val="22"/>
          <w:szCs w:val="22"/>
          <w:lang w:val="en-US"/>
        </w:rPr>
        <w:t>cliques</w:t>
      </w:r>
      <w:r w:rsidR="008320BC">
        <w:rPr>
          <w:color w:val="000000"/>
          <w:sz w:val="22"/>
          <w:szCs w:val="22"/>
          <w:lang w:val="en-US"/>
        </w:rPr>
        <w:t xml:space="preserve"> </w:t>
      </w:r>
      <w:r w:rsidR="00543644">
        <w:rPr>
          <w:color w:val="000000"/>
          <w:sz w:val="22"/>
          <w:szCs w:val="22"/>
          <w:lang w:val="en-US"/>
        </w:rPr>
        <w:t>was</w:t>
      </w:r>
      <w:r w:rsidR="00B4394E" w:rsidRPr="00F4643C">
        <w:rPr>
          <w:color w:val="000000"/>
          <w:sz w:val="22"/>
          <w:szCs w:val="22"/>
          <w:lang w:val="en-US"/>
        </w:rPr>
        <w:t xml:space="preserve"> constructed with respect to the control</w:t>
      </w:r>
      <w:r w:rsidR="00543644">
        <w:rPr>
          <w:color w:val="000000"/>
          <w:sz w:val="22"/>
          <w:szCs w:val="22"/>
          <w:lang w:val="en-US"/>
        </w:rPr>
        <w:t xml:space="preserve"> </w:t>
      </w:r>
      <w:r w:rsidR="008320BC">
        <w:rPr>
          <w:color w:val="000000"/>
          <w:sz w:val="22"/>
          <w:szCs w:val="22"/>
          <w:lang w:val="en-US"/>
        </w:rPr>
        <w:t xml:space="preserve">clique </w:t>
      </w:r>
      <w:r w:rsidR="00543644" w:rsidRPr="00F4643C">
        <w:rPr>
          <w:color w:val="000000"/>
          <w:sz w:val="22"/>
          <w:szCs w:val="22"/>
          <w:lang w:val="en-US"/>
        </w:rPr>
        <w:t>(e.g. DMSO wells plus non-responders)</w:t>
      </w:r>
      <w:r w:rsidR="00B4394E" w:rsidRPr="00F4643C">
        <w:rPr>
          <w:color w:val="000000"/>
          <w:sz w:val="22"/>
          <w:szCs w:val="22"/>
          <w:lang w:val="en-US"/>
        </w:rPr>
        <w:t xml:space="preserve">. </w:t>
      </w:r>
      <w:r w:rsidR="00A679C3">
        <w:rPr>
          <w:color w:val="000000"/>
          <w:sz w:val="22"/>
          <w:szCs w:val="22"/>
          <w:lang w:val="en-US"/>
        </w:rPr>
        <w:t>The map is</w:t>
      </w:r>
      <w:r w:rsidR="003E0394">
        <w:rPr>
          <w:color w:val="000000"/>
          <w:sz w:val="22"/>
          <w:szCs w:val="22"/>
          <w:lang w:val="en-US"/>
        </w:rPr>
        <w:t xml:space="preserve"> s</w:t>
      </w:r>
      <w:r w:rsidR="00B4394E" w:rsidRPr="00F4643C">
        <w:rPr>
          <w:color w:val="000000"/>
          <w:sz w:val="22"/>
          <w:szCs w:val="22"/>
          <w:lang w:val="en-US"/>
        </w:rPr>
        <w:t>tain</w:t>
      </w:r>
      <w:r w:rsidR="003E0394">
        <w:rPr>
          <w:color w:val="000000"/>
          <w:sz w:val="22"/>
          <w:szCs w:val="22"/>
          <w:lang w:val="en-US"/>
        </w:rPr>
        <w:t>ed</w:t>
      </w:r>
      <w:r w:rsidR="00A679C3">
        <w:rPr>
          <w:color w:val="000000"/>
          <w:sz w:val="22"/>
          <w:szCs w:val="22"/>
          <w:lang w:val="en-US"/>
        </w:rPr>
        <w:t xml:space="preserve"> </w:t>
      </w:r>
      <w:r w:rsidR="00B4394E" w:rsidRPr="00F4643C">
        <w:rPr>
          <w:color w:val="000000"/>
          <w:sz w:val="22"/>
          <w:szCs w:val="22"/>
          <w:lang w:val="en-US"/>
        </w:rPr>
        <w:t>with MFI</w:t>
      </w:r>
      <w:r w:rsidR="003E0394">
        <w:rPr>
          <w:color w:val="000000"/>
          <w:sz w:val="22"/>
          <w:szCs w:val="22"/>
          <w:lang w:val="en-US"/>
        </w:rPr>
        <w:t>s</w:t>
      </w:r>
      <w:r w:rsidR="00A679C3">
        <w:rPr>
          <w:color w:val="000000"/>
          <w:sz w:val="22"/>
          <w:szCs w:val="22"/>
          <w:lang w:val="en-US"/>
        </w:rPr>
        <w:t xml:space="preserve"> which can be visually informative</w:t>
      </w:r>
      <w:r w:rsidR="00B4394E" w:rsidRPr="00F4643C">
        <w:rPr>
          <w:color w:val="000000"/>
          <w:sz w:val="22"/>
          <w:szCs w:val="22"/>
          <w:lang w:val="en-US"/>
        </w:rPr>
        <w:t xml:space="preserve">. We have integrated several visualization tools into </w:t>
      </w:r>
      <w:r w:rsidR="00B4394E" w:rsidRPr="00F4643C">
        <w:rPr>
          <w:b/>
          <w:bCs/>
          <w:color w:val="000000"/>
          <w:sz w:val="22"/>
          <w:szCs w:val="22"/>
          <w:lang w:val="en-US"/>
        </w:rPr>
        <w:t xml:space="preserve">the </w:t>
      </w:r>
      <w:r w:rsidR="00B4394E" w:rsidRPr="00F4643C">
        <w:rPr>
          <w:b/>
          <w:bCs/>
          <w:color w:val="FF0000"/>
          <w:sz w:val="22"/>
          <w:szCs w:val="22"/>
          <w:lang w:val="en-US"/>
        </w:rPr>
        <w:t>GUI</w:t>
      </w:r>
      <w:r w:rsidR="00B4394E" w:rsidRPr="00F4643C">
        <w:rPr>
          <w:color w:val="000000"/>
          <w:sz w:val="22"/>
          <w:szCs w:val="22"/>
          <w:lang w:val="en-US"/>
        </w:rPr>
        <w:t xml:space="preserve"> providing the investigator with useful insights into why </w:t>
      </w:r>
      <w:r w:rsidR="00A679C3">
        <w:rPr>
          <w:color w:val="000000"/>
          <w:sz w:val="22"/>
          <w:szCs w:val="22"/>
          <w:lang w:val="en-US"/>
        </w:rPr>
        <w:t>cliques</w:t>
      </w:r>
      <w:r w:rsidR="00B4394E" w:rsidRPr="00F4643C">
        <w:rPr>
          <w:color w:val="000000"/>
          <w:sz w:val="22"/>
          <w:szCs w:val="22"/>
          <w:lang w:val="en-US"/>
        </w:rPr>
        <w:t xml:space="preserve"> go their separate ways.</w:t>
      </w:r>
    </w:p>
    <w:p w14:paraId="7F705AE7" w14:textId="77777777" w:rsidR="00B4394E" w:rsidRPr="00F4643C" w:rsidRDefault="00B4394E" w:rsidP="00120387">
      <w:pPr>
        <w:jc w:val="both"/>
        <w:rPr>
          <w:color w:val="000000"/>
          <w:sz w:val="22"/>
          <w:szCs w:val="22"/>
          <w:lang w:val="en-US"/>
        </w:rPr>
      </w:pPr>
    </w:p>
    <w:p w14:paraId="26C72467" w14:textId="77777777" w:rsidR="004C40F2" w:rsidRPr="00F4643C" w:rsidRDefault="004C40F2" w:rsidP="00120387">
      <w:pPr>
        <w:jc w:val="both"/>
        <w:rPr>
          <w:color w:val="000000"/>
          <w:sz w:val="22"/>
          <w:szCs w:val="22"/>
          <w:lang w:val="en-US"/>
        </w:rPr>
      </w:pPr>
    </w:p>
    <w:p w14:paraId="5B6E1758" w14:textId="1E587A67" w:rsidR="0057735E" w:rsidRPr="00F4643C" w:rsidRDefault="0057735E" w:rsidP="00120387">
      <w:pPr>
        <w:jc w:val="both"/>
        <w:rPr>
          <w:b/>
          <w:color w:val="000000"/>
          <w:sz w:val="22"/>
          <w:szCs w:val="22"/>
          <w:lang w:val="en-US"/>
        </w:rPr>
      </w:pPr>
      <w:r w:rsidRPr="00F4643C">
        <w:rPr>
          <w:b/>
          <w:color w:val="000000"/>
          <w:sz w:val="22"/>
          <w:szCs w:val="22"/>
          <w:lang w:val="en-US"/>
        </w:rPr>
        <w:t>Signal drift handling in fluorescence cytometry data</w:t>
      </w:r>
    </w:p>
    <w:p w14:paraId="00C4CF77" w14:textId="797B06E9" w:rsidR="00C62838" w:rsidRPr="00F4643C" w:rsidRDefault="00A428BB" w:rsidP="00120387">
      <w:pPr>
        <w:jc w:val="both"/>
        <w:rPr>
          <w:color w:val="000000"/>
          <w:sz w:val="22"/>
          <w:szCs w:val="22"/>
          <w:lang w:val="en-US"/>
        </w:rPr>
      </w:pPr>
      <w:r w:rsidRPr="00F4643C">
        <w:rPr>
          <w:color w:val="000000"/>
          <w:sz w:val="22"/>
          <w:szCs w:val="22"/>
          <w:lang w:val="en-US"/>
        </w:rPr>
        <w:t>F</w:t>
      </w:r>
      <w:r w:rsidR="00C71F87" w:rsidRPr="00F4643C">
        <w:rPr>
          <w:color w:val="000000"/>
          <w:sz w:val="22"/>
          <w:szCs w:val="22"/>
          <w:lang w:val="en-US"/>
        </w:rPr>
        <w:t>l</w:t>
      </w:r>
      <w:r w:rsidRPr="00F4643C">
        <w:rPr>
          <w:color w:val="000000"/>
          <w:sz w:val="22"/>
          <w:szCs w:val="22"/>
          <w:lang w:val="en-US"/>
        </w:rPr>
        <w:t xml:space="preserve">uorescence </w:t>
      </w:r>
      <w:r w:rsidR="00C71F87" w:rsidRPr="00F4643C">
        <w:rPr>
          <w:color w:val="000000"/>
          <w:sz w:val="22"/>
          <w:szCs w:val="22"/>
          <w:lang w:val="en-US"/>
        </w:rPr>
        <w:t>cytometry</w:t>
      </w:r>
      <w:r w:rsidR="00667841" w:rsidRPr="00F4643C">
        <w:rPr>
          <w:color w:val="000000"/>
          <w:sz w:val="22"/>
          <w:szCs w:val="22"/>
          <w:lang w:val="en-US"/>
        </w:rPr>
        <w:t xml:space="preserve"> data are difficult to standardize between batches analyzed days or months apart, because cytometer settings can change with time, or reagents may fade. Imperfect protocol adherence may also lead to </w:t>
      </w:r>
      <w:r w:rsidR="00667841" w:rsidRPr="00F4643C">
        <w:rPr>
          <w:color w:val="000000"/>
          <w:sz w:val="22"/>
          <w:szCs w:val="22"/>
          <w:lang w:val="en-US"/>
        </w:rPr>
        <w:lastRenderedPageBreak/>
        <w:t>changes in staining intensity</w:t>
      </w:r>
      <w:r w:rsidR="00AF2499" w:rsidRPr="00F4643C">
        <w:rPr>
          <w:color w:val="000000"/>
          <w:sz w:val="22"/>
          <w:szCs w:val="22"/>
          <w:lang w:val="en-US"/>
        </w:rPr>
        <w:t xml:space="preserve"> (signal drift)</w:t>
      </w:r>
      <w:r w:rsidR="00667841" w:rsidRPr="00F4643C">
        <w:rPr>
          <w:color w:val="000000"/>
          <w:sz w:val="22"/>
          <w:szCs w:val="22"/>
          <w:lang w:val="en-US"/>
        </w:rPr>
        <w:t xml:space="preserve"> or machine settings. Such variations need to be identified, and where possible corrected</w:t>
      </w:r>
      <w:r w:rsidR="00D87D65" w:rsidRPr="00F4643C">
        <w:rPr>
          <w:color w:val="000000"/>
          <w:sz w:val="22"/>
          <w:szCs w:val="22"/>
          <w:lang w:val="en-US"/>
        </w:rPr>
        <w:t>.</w:t>
      </w:r>
      <w:r w:rsidR="00C62838" w:rsidRPr="00F4643C">
        <w:rPr>
          <w:color w:val="000000"/>
          <w:sz w:val="22"/>
          <w:szCs w:val="22"/>
          <w:lang w:val="en-US"/>
        </w:rPr>
        <w:t xml:space="preserve"> In experiments in which batch effects occur due to variability in staining or cytometer settings, algorithms for reducing this variation by channel-specific normalization have been developed </w:t>
      </w:r>
      <w:r w:rsidR="00BF60C4" w:rsidRPr="00F4643C">
        <w:rPr>
          <w:color w:val="000000"/>
          <w:sz w:val="22"/>
          <w:szCs w:val="22"/>
          <w:lang w:val="en-US"/>
        </w:rPr>
        <w:t>but they require</w:t>
      </w:r>
      <w:r w:rsidR="00C62838" w:rsidRPr="00F4643C">
        <w:rPr>
          <w:color w:val="000000"/>
          <w:sz w:val="22"/>
          <w:szCs w:val="22"/>
          <w:lang w:val="en-US"/>
        </w:rPr>
        <w:t xml:space="preserve"> </w:t>
      </w:r>
      <w:r w:rsidR="00BF60C4" w:rsidRPr="00F4643C">
        <w:rPr>
          <w:color w:val="000000"/>
          <w:sz w:val="22"/>
          <w:szCs w:val="22"/>
          <w:lang w:val="en-US"/>
        </w:rPr>
        <w:t>subpopulations to be already exposed by manual or automated pregating</w:t>
      </w:r>
      <w:r w:rsidR="00C62838" w:rsidRPr="00F4643C">
        <w:rPr>
          <w:color w:val="000000"/>
          <w:sz w:val="22"/>
          <w:szCs w:val="22"/>
          <w:lang w:val="en-US"/>
        </w:rPr>
        <w:t xml:space="preserve">. </w:t>
      </w:r>
      <w:r w:rsidR="00BF60C4" w:rsidRPr="00F4643C">
        <w:rPr>
          <w:color w:val="000000"/>
          <w:sz w:val="22"/>
          <w:szCs w:val="22"/>
          <w:lang w:val="en-US"/>
        </w:rPr>
        <w:t>For example, f</w:t>
      </w:r>
      <w:r w:rsidR="00C62838" w:rsidRPr="00F4643C">
        <w:rPr>
          <w:color w:val="000000"/>
          <w:sz w:val="22"/>
          <w:szCs w:val="22"/>
          <w:lang w:val="en-US"/>
        </w:rPr>
        <w:t xml:space="preserve">luorescence minus one (FMO) controls are important when building multicolor flow cytometry panels as they will help one determine where their gates should be set. This is particularly important when identifying a positive from a negative population. </w:t>
      </w:r>
      <w:r w:rsidR="00BF60C4" w:rsidRPr="00F4643C">
        <w:rPr>
          <w:color w:val="000000"/>
          <w:sz w:val="22"/>
          <w:szCs w:val="22"/>
          <w:lang w:val="en-US"/>
        </w:rPr>
        <w:t>However, b</w:t>
      </w:r>
      <w:r w:rsidR="00C62838" w:rsidRPr="00F4643C">
        <w:rPr>
          <w:color w:val="000000"/>
          <w:sz w:val="22"/>
          <w:szCs w:val="22"/>
          <w:lang w:val="en-US"/>
        </w:rPr>
        <w:t>atch effects due to other causes may be more difficult to correct.</w:t>
      </w:r>
    </w:p>
    <w:p w14:paraId="7FC50FDA" w14:textId="001381EE" w:rsidR="00BF60C4" w:rsidRPr="00F4643C" w:rsidRDefault="00BF60C4" w:rsidP="00120387">
      <w:pPr>
        <w:jc w:val="both"/>
        <w:rPr>
          <w:color w:val="000000"/>
          <w:sz w:val="22"/>
          <w:szCs w:val="22"/>
          <w:lang w:val="en-US"/>
        </w:rPr>
      </w:pPr>
      <w:r w:rsidRPr="00F4643C">
        <w:rPr>
          <w:color w:val="000000"/>
          <w:sz w:val="22"/>
          <w:szCs w:val="22"/>
          <w:lang w:val="en-US"/>
        </w:rPr>
        <w:t xml:space="preserve">   To circumvent </w:t>
      </w:r>
      <w:r w:rsidR="000754F3" w:rsidRPr="00F4643C">
        <w:rPr>
          <w:color w:val="000000"/>
          <w:sz w:val="22"/>
          <w:szCs w:val="22"/>
          <w:lang w:val="en-US"/>
        </w:rPr>
        <w:t xml:space="preserve">batch effect </w:t>
      </w:r>
      <w:r w:rsidR="00BD018C" w:rsidRPr="00F4643C">
        <w:rPr>
          <w:color w:val="000000"/>
          <w:sz w:val="22"/>
          <w:szCs w:val="22"/>
          <w:lang w:val="en-US"/>
        </w:rPr>
        <w:t>left</w:t>
      </w:r>
      <w:r w:rsidR="000754F3" w:rsidRPr="00F4643C">
        <w:rPr>
          <w:color w:val="000000"/>
          <w:sz w:val="22"/>
          <w:szCs w:val="22"/>
          <w:lang w:val="en-US"/>
        </w:rPr>
        <w:t xml:space="preserve"> </w:t>
      </w:r>
      <w:r w:rsidR="00BD018C" w:rsidRPr="00F4643C">
        <w:rPr>
          <w:color w:val="000000"/>
          <w:sz w:val="22"/>
          <w:szCs w:val="22"/>
          <w:lang w:val="en-US"/>
        </w:rPr>
        <w:t>un</w:t>
      </w:r>
      <w:r w:rsidR="000754F3" w:rsidRPr="00F4643C">
        <w:rPr>
          <w:color w:val="000000"/>
          <w:sz w:val="22"/>
          <w:szCs w:val="22"/>
          <w:lang w:val="en-US"/>
        </w:rPr>
        <w:t>corrected</w:t>
      </w:r>
      <w:r w:rsidR="00FB1719" w:rsidRPr="00F4643C">
        <w:rPr>
          <w:color w:val="000000"/>
          <w:sz w:val="22"/>
          <w:szCs w:val="22"/>
          <w:lang w:val="en-US"/>
        </w:rPr>
        <w:t>,</w:t>
      </w:r>
      <w:r w:rsidR="000754F3" w:rsidRPr="00F4643C">
        <w:rPr>
          <w:color w:val="000000"/>
          <w:sz w:val="22"/>
          <w:szCs w:val="22"/>
          <w:lang w:val="en-US"/>
        </w:rPr>
        <w:t xml:space="preserve"> for any reason, we generalized </w:t>
      </w:r>
      <w:r w:rsidR="00BD018C" w:rsidRPr="00F4643C">
        <w:rPr>
          <w:color w:val="000000"/>
          <w:sz w:val="16"/>
          <w:szCs w:val="16"/>
          <w:lang w:val="en-US"/>
        </w:rPr>
        <w:t>COMPA</w:t>
      </w:r>
      <w:r w:rsidR="00BD018C" w:rsidRPr="00F4643C">
        <w:rPr>
          <w:color w:val="000000"/>
          <w:sz w:val="22"/>
          <w:szCs w:val="22"/>
          <w:lang w:val="en-US"/>
        </w:rPr>
        <w:t>R</w:t>
      </w:r>
      <w:r w:rsidR="00BD018C" w:rsidRPr="00F4643C">
        <w:rPr>
          <w:color w:val="000000"/>
          <w:sz w:val="16"/>
          <w:szCs w:val="16"/>
          <w:lang w:val="en-US"/>
        </w:rPr>
        <w:t>E</w:t>
      </w:r>
      <w:r w:rsidR="00BD018C" w:rsidRPr="00F4643C">
        <w:rPr>
          <w:color w:val="000000"/>
          <w:sz w:val="22"/>
          <w:szCs w:val="22"/>
          <w:lang w:val="en-US"/>
        </w:rPr>
        <w:t xml:space="preserve"> </w:t>
      </w:r>
      <w:r w:rsidR="000754F3" w:rsidRPr="00F4643C">
        <w:rPr>
          <w:color w:val="000000"/>
          <w:sz w:val="22"/>
          <w:szCs w:val="22"/>
          <w:lang w:val="en-US"/>
        </w:rPr>
        <w:t>so</w:t>
      </w:r>
      <w:r w:rsidR="00BD018C" w:rsidRPr="00F4643C">
        <w:rPr>
          <w:color w:val="000000"/>
          <w:sz w:val="22"/>
          <w:szCs w:val="22"/>
          <w:lang w:val="en-US"/>
        </w:rPr>
        <w:t xml:space="preserve"> that the similarity metric can be computed even in the presence of batch effect provided the investigator believes what make</w:t>
      </w:r>
      <w:r w:rsidR="00716B83" w:rsidRPr="00F4643C">
        <w:rPr>
          <w:color w:val="000000"/>
          <w:sz w:val="22"/>
          <w:szCs w:val="22"/>
          <w:lang w:val="en-US"/>
        </w:rPr>
        <w:t>s</w:t>
      </w:r>
      <w:r w:rsidR="00BD018C" w:rsidRPr="00F4643C">
        <w:rPr>
          <w:color w:val="000000"/>
          <w:sz w:val="22"/>
          <w:szCs w:val="22"/>
          <w:lang w:val="en-US"/>
        </w:rPr>
        <w:t xml:space="preserve"> two samples different </w:t>
      </w:r>
      <w:r w:rsidR="00716B83" w:rsidRPr="00F4643C">
        <w:rPr>
          <w:color w:val="000000"/>
          <w:sz w:val="22"/>
          <w:szCs w:val="22"/>
          <w:lang w:val="en-US"/>
        </w:rPr>
        <w:t>is</w:t>
      </w:r>
      <w:r w:rsidR="00BD018C" w:rsidRPr="00F4643C">
        <w:rPr>
          <w:color w:val="000000"/>
          <w:sz w:val="22"/>
          <w:szCs w:val="22"/>
          <w:lang w:val="en-US"/>
        </w:rPr>
        <w:t xml:space="preserve"> the number and</w:t>
      </w:r>
      <w:r w:rsidR="00FB1719" w:rsidRPr="00F4643C">
        <w:rPr>
          <w:color w:val="000000"/>
          <w:sz w:val="22"/>
          <w:szCs w:val="22"/>
          <w:lang w:val="en-US"/>
        </w:rPr>
        <w:t>/or</w:t>
      </w:r>
      <w:r w:rsidR="00BD018C" w:rsidRPr="00F4643C">
        <w:rPr>
          <w:color w:val="000000"/>
          <w:sz w:val="22"/>
          <w:szCs w:val="22"/>
          <w:lang w:val="en-US"/>
        </w:rPr>
        <w:t xml:space="preserve"> morphologies of cell subpopulations rather than marker expression levels. </w:t>
      </w:r>
      <w:r w:rsidR="00A8421C" w:rsidRPr="00F4643C">
        <w:rPr>
          <w:color w:val="000000"/>
          <w:sz w:val="22"/>
          <w:szCs w:val="22"/>
          <w:lang w:val="en-US"/>
        </w:rPr>
        <w:t xml:space="preserve">As explained earlier, </w:t>
      </w:r>
      <w:r w:rsidR="00A8421C" w:rsidRPr="00F4643C">
        <w:rPr>
          <w:color w:val="000000"/>
          <w:sz w:val="16"/>
          <w:szCs w:val="16"/>
          <w:lang w:val="en-US"/>
        </w:rPr>
        <w:t>COMPA</w:t>
      </w:r>
      <w:r w:rsidR="00A8421C" w:rsidRPr="00F4643C">
        <w:rPr>
          <w:color w:val="000000"/>
          <w:sz w:val="22"/>
          <w:szCs w:val="22"/>
          <w:lang w:val="en-US"/>
        </w:rPr>
        <w:t>R</w:t>
      </w:r>
      <w:r w:rsidR="00A8421C" w:rsidRPr="00F4643C">
        <w:rPr>
          <w:color w:val="000000"/>
          <w:sz w:val="16"/>
          <w:szCs w:val="16"/>
          <w:lang w:val="en-US"/>
        </w:rPr>
        <w:t>E</w:t>
      </w:r>
      <w:r w:rsidR="00A8421C" w:rsidRPr="00F4643C">
        <w:rPr>
          <w:color w:val="000000"/>
          <w:sz w:val="22"/>
          <w:szCs w:val="22"/>
          <w:lang w:val="en-US"/>
        </w:rPr>
        <w:t xml:space="preserve"> can be run in the </w:t>
      </w:r>
      <w:r w:rsidR="00930891" w:rsidRPr="00F4643C">
        <w:rPr>
          <w:color w:val="000000"/>
          <w:sz w:val="22"/>
          <w:szCs w:val="22"/>
          <w:lang w:val="en-US"/>
        </w:rPr>
        <w:t>“</w:t>
      </w:r>
      <w:r w:rsidR="009A6656" w:rsidRPr="00F4643C">
        <w:rPr>
          <w:color w:val="000000"/>
          <w:sz w:val="22"/>
          <w:szCs w:val="22"/>
          <w:lang w:val="en-US"/>
        </w:rPr>
        <w:t>separate</w:t>
      </w:r>
      <w:r w:rsidR="00930891" w:rsidRPr="00F4643C">
        <w:rPr>
          <w:color w:val="000000"/>
          <w:sz w:val="22"/>
          <w:szCs w:val="22"/>
          <w:lang w:val="en-US"/>
        </w:rPr>
        <w:t>”</w:t>
      </w:r>
      <w:r w:rsidR="00A8421C" w:rsidRPr="00F4643C">
        <w:rPr>
          <w:color w:val="000000"/>
          <w:sz w:val="22"/>
          <w:szCs w:val="22"/>
          <w:lang w:val="en-US"/>
        </w:rPr>
        <w:t xml:space="preserve"> mode wherein hypercubes are formed for two </w:t>
      </w:r>
      <w:r w:rsidR="00930891" w:rsidRPr="00F4643C">
        <w:rPr>
          <w:color w:val="000000"/>
          <w:sz w:val="22"/>
          <w:szCs w:val="22"/>
          <w:lang w:val="en-US"/>
        </w:rPr>
        <w:t>samples</w:t>
      </w:r>
      <w:r w:rsidR="00A8421C" w:rsidRPr="00F4643C">
        <w:rPr>
          <w:color w:val="000000"/>
          <w:sz w:val="22"/>
          <w:szCs w:val="22"/>
          <w:lang w:val="en-US"/>
        </w:rPr>
        <w:t xml:space="preserve"> separa</w:t>
      </w:r>
      <w:r w:rsidR="00930891" w:rsidRPr="00F4643C">
        <w:rPr>
          <w:color w:val="000000"/>
          <w:sz w:val="22"/>
          <w:szCs w:val="22"/>
          <w:lang w:val="en-US"/>
        </w:rPr>
        <w:t xml:space="preserve">tely. In this way, if there is a drift in the signal (staining intensities), two identical samples still will </w:t>
      </w:r>
      <w:r w:rsidR="007672F9" w:rsidRPr="00F4643C">
        <w:rPr>
          <w:color w:val="000000"/>
          <w:sz w:val="22"/>
          <w:szCs w:val="22"/>
          <w:lang w:val="en-US"/>
        </w:rPr>
        <w:t xml:space="preserve">have </w:t>
      </w:r>
      <w:r w:rsidR="00930891" w:rsidRPr="00F4643C">
        <w:rPr>
          <w:color w:val="000000"/>
          <w:sz w:val="22"/>
          <w:szCs w:val="22"/>
          <w:lang w:val="en-US"/>
        </w:rPr>
        <w:t>100% similarity. Conversely, in the “merge” mode, their similarity will be</w:t>
      </w:r>
      <w:r w:rsidR="00091FE0" w:rsidRPr="00F4643C">
        <w:rPr>
          <w:color w:val="000000"/>
          <w:sz w:val="22"/>
          <w:szCs w:val="22"/>
          <w:lang w:val="en-US"/>
        </w:rPr>
        <w:t xml:space="preserve"> less than</w:t>
      </w:r>
      <w:r w:rsidR="00930891" w:rsidRPr="00F4643C">
        <w:rPr>
          <w:color w:val="000000"/>
          <w:sz w:val="22"/>
          <w:szCs w:val="22"/>
          <w:lang w:val="en-US"/>
        </w:rPr>
        <w:t xml:space="preserve"> 100%. Therefore, one should</w:t>
      </w:r>
      <w:r w:rsidR="000E1962" w:rsidRPr="00F4643C">
        <w:rPr>
          <w:color w:val="000000"/>
          <w:sz w:val="22"/>
          <w:szCs w:val="22"/>
          <w:lang w:val="en-US"/>
        </w:rPr>
        <w:t xml:space="preserve"> normally </w:t>
      </w:r>
      <w:r w:rsidR="00930891" w:rsidRPr="00F4643C">
        <w:rPr>
          <w:color w:val="000000"/>
          <w:sz w:val="16"/>
          <w:szCs w:val="16"/>
          <w:lang w:val="en-US"/>
        </w:rPr>
        <w:t>COMPA</w:t>
      </w:r>
      <w:r w:rsidR="00930891" w:rsidRPr="00F4643C">
        <w:rPr>
          <w:color w:val="000000"/>
          <w:sz w:val="22"/>
          <w:szCs w:val="22"/>
          <w:lang w:val="en-US"/>
        </w:rPr>
        <w:t>R</w:t>
      </w:r>
      <w:r w:rsidR="00930891" w:rsidRPr="00F4643C">
        <w:rPr>
          <w:color w:val="000000"/>
          <w:sz w:val="16"/>
          <w:szCs w:val="16"/>
          <w:lang w:val="en-US"/>
        </w:rPr>
        <w:t>E</w:t>
      </w:r>
      <w:r w:rsidR="00930891" w:rsidRPr="00F4643C">
        <w:rPr>
          <w:color w:val="000000"/>
          <w:sz w:val="22"/>
          <w:szCs w:val="22"/>
          <w:lang w:val="en-US"/>
        </w:rPr>
        <w:t xml:space="preserve"> samples in the “merge” mode if there is no significant signal drift or</w:t>
      </w:r>
      <w:r w:rsidR="00825A5C" w:rsidRPr="00F4643C">
        <w:rPr>
          <w:color w:val="000000"/>
          <w:sz w:val="22"/>
          <w:szCs w:val="22"/>
          <w:lang w:val="en-US"/>
        </w:rPr>
        <w:t xml:space="preserve"> it is</w:t>
      </w:r>
      <w:r w:rsidR="00930891" w:rsidRPr="00F4643C">
        <w:rPr>
          <w:color w:val="000000"/>
          <w:sz w:val="22"/>
          <w:szCs w:val="22"/>
          <w:lang w:val="en-US"/>
        </w:rPr>
        <w:t xml:space="preserve"> corrected for using available methods such </w:t>
      </w:r>
      <w:r w:rsidR="000E1962" w:rsidRPr="00F4643C">
        <w:rPr>
          <w:color w:val="000000"/>
          <w:sz w:val="22"/>
          <w:szCs w:val="22"/>
          <w:lang w:val="en-US"/>
        </w:rPr>
        <w:t xml:space="preserve">as </w:t>
      </w:r>
      <w:r w:rsidR="00930891" w:rsidRPr="00F4643C">
        <w:rPr>
          <w:color w:val="000000"/>
          <w:sz w:val="22"/>
          <w:szCs w:val="22"/>
          <w:lang w:val="en-US"/>
        </w:rPr>
        <w:t>the one explained in the next section</w:t>
      </w:r>
      <w:r w:rsidR="00825A5C" w:rsidRPr="00F4643C">
        <w:rPr>
          <w:color w:val="000000"/>
          <w:sz w:val="22"/>
          <w:szCs w:val="22"/>
          <w:lang w:val="en-US"/>
        </w:rPr>
        <w:t xml:space="preserve"> which</w:t>
      </w:r>
      <w:r w:rsidR="00930891" w:rsidRPr="00F4643C">
        <w:rPr>
          <w:color w:val="000000"/>
          <w:sz w:val="22"/>
          <w:szCs w:val="22"/>
          <w:lang w:val="en-US"/>
        </w:rPr>
        <w:t xml:space="preserve"> </w:t>
      </w:r>
      <w:r w:rsidR="002C4B3D" w:rsidRPr="00F4643C">
        <w:rPr>
          <w:color w:val="000000"/>
          <w:sz w:val="22"/>
          <w:szCs w:val="22"/>
          <w:lang w:val="en-US"/>
        </w:rPr>
        <w:t xml:space="preserve">is </w:t>
      </w:r>
      <w:r w:rsidR="00930891" w:rsidRPr="00F4643C">
        <w:rPr>
          <w:color w:val="000000"/>
          <w:sz w:val="22"/>
          <w:szCs w:val="22"/>
          <w:lang w:val="en-US"/>
        </w:rPr>
        <w:t>specific to HTFC</w:t>
      </w:r>
      <w:r w:rsidR="00B52FDB" w:rsidRPr="00F4643C">
        <w:rPr>
          <w:color w:val="000000"/>
          <w:sz w:val="22"/>
          <w:szCs w:val="22"/>
          <w:lang w:val="en-US"/>
        </w:rPr>
        <w:t xml:space="preserve"> screening</w:t>
      </w:r>
      <w:r w:rsidR="00930891" w:rsidRPr="00F4643C">
        <w:rPr>
          <w:color w:val="000000"/>
          <w:sz w:val="22"/>
          <w:szCs w:val="22"/>
          <w:lang w:val="en-US"/>
        </w:rPr>
        <w:t>.</w:t>
      </w:r>
    </w:p>
    <w:p w14:paraId="41C02C33" w14:textId="7E436252" w:rsidR="00ED2DE3" w:rsidRPr="00F4643C" w:rsidRDefault="00A751BE" w:rsidP="00120387">
      <w:pPr>
        <w:jc w:val="both"/>
        <w:rPr>
          <w:color w:val="000000"/>
          <w:sz w:val="22"/>
          <w:szCs w:val="22"/>
          <w:lang w:val="en-US"/>
        </w:rPr>
      </w:pPr>
      <w:r w:rsidRPr="00F4643C">
        <w:rPr>
          <w:color w:val="000000"/>
          <w:sz w:val="22"/>
          <w:szCs w:val="22"/>
          <w:lang w:val="en-US"/>
        </w:rPr>
        <w:t xml:space="preserve">   </w:t>
      </w:r>
      <w:r w:rsidR="000B7962" w:rsidRPr="00F4643C">
        <w:rPr>
          <w:color w:val="000000"/>
          <w:sz w:val="22"/>
          <w:szCs w:val="22"/>
          <w:lang w:val="en-US"/>
        </w:rPr>
        <w:t xml:space="preserve">In </w:t>
      </w:r>
      <w:r w:rsidR="000B7962" w:rsidRPr="00F4643C">
        <w:rPr>
          <w:color w:val="000000"/>
          <w:sz w:val="16"/>
          <w:szCs w:val="16"/>
          <w:lang w:val="en-US"/>
        </w:rPr>
        <w:t>COMPA</w:t>
      </w:r>
      <w:r w:rsidR="000B7962" w:rsidRPr="00F4643C">
        <w:rPr>
          <w:color w:val="000000"/>
          <w:sz w:val="22"/>
          <w:szCs w:val="22"/>
          <w:lang w:val="en-US"/>
        </w:rPr>
        <w:t>R</w:t>
      </w:r>
      <w:r w:rsidR="000B7962" w:rsidRPr="00F4643C">
        <w:rPr>
          <w:color w:val="000000"/>
          <w:sz w:val="16"/>
          <w:szCs w:val="16"/>
          <w:lang w:val="en-US"/>
        </w:rPr>
        <w:t>E</w:t>
      </w:r>
      <w:r w:rsidR="000B7962" w:rsidRPr="00F4643C">
        <w:rPr>
          <w:color w:val="000000"/>
          <w:sz w:val="22"/>
          <w:szCs w:val="22"/>
          <w:lang w:val="en-US"/>
        </w:rPr>
        <w:t>’s algorithm, a</w:t>
      </w:r>
      <w:r w:rsidR="00456D37" w:rsidRPr="00F4643C">
        <w:rPr>
          <w:color w:val="000000"/>
          <w:sz w:val="22"/>
          <w:szCs w:val="22"/>
          <w:lang w:val="en-US"/>
        </w:rPr>
        <w:t>t each iteration</w:t>
      </w:r>
      <w:r w:rsidR="000B7962" w:rsidRPr="00F4643C">
        <w:rPr>
          <w:color w:val="000000"/>
          <w:sz w:val="22"/>
          <w:szCs w:val="22"/>
          <w:lang w:val="en-US"/>
        </w:rPr>
        <w:t>,</w:t>
      </w:r>
      <w:r w:rsidR="00456D37" w:rsidRPr="00F4643C">
        <w:rPr>
          <w:color w:val="000000"/>
          <w:sz w:val="22"/>
          <w:szCs w:val="22"/>
          <w:lang w:val="en-US"/>
        </w:rPr>
        <w:t xml:space="preserve"> the input dataset (a sample) is divided into three subsets </w:t>
      </w:r>
      <w:r w:rsidR="00A907AA" w:rsidRPr="00F4643C">
        <w:rPr>
          <w:color w:val="000000"/>
          <w:sz w:val="22"/>
          <w:szCs w:val="22"/>
          <w:lang w:val="en-US"/>
        </w:rPr>
        <w:t xml:space="preserve">(children) </w:t>
      </w:r>
      <w:r w:rsidR="00456D37" w:rsidRPr="00F4643C">
        <w:rPr>
          <w:color w:val="000000"/>
          <w:sz w:val="22"/>
          <w:szCs w:val="22"/>
          <w:lang w:val="en-US"/>
        </w:rPr>
        <w:t>based on the tertiles of each variable (column</w:t>
      </w:r>
      <w:r w:rsidR="003B3F01" w:rsidRPr="00F4643C">
        <w:rPr>
          <w:color w:val="000000"/>
          <w:sz w:val="22"/>
          <w:szCs w:val="22"/>
          <w:lang w:val="en-US"/>
        </w:rPr>
        <w:t xml:space="preserve"> or dimension</w:t>
      </w:r>
      <w:r w:rsidR="00456D37" w:rsidRPr="00F4643C">
        <w:rPr>
          <w:color w:val="000000"/>
          <w:sz w:val="22"/>
          <w:szCs w:val="22"/>
          <w:lang w:val="en-US"/>
        </w:rPr>
        <w:t>)</w:t>
      </w:r>
      <w:r w:rsidR="007E0E29" w:rsidRPr="00F4643C">
        <w:rPr>
          <w:color w:val="000000"/>
          <w:sz w:val="22"/>
          <w:szCs w:val="22"/>
          <w:lang w:val="en-US"/>
        </w:rPr>
        <w:t xml:space="preserve">: </w:t>
      </w:r>
      <w:r w:rsidR="001379FB" w:rsidRPr="00F4643C">
        <w:rPr>
          <w:color w:val="000000"/>
          <w:sz w:val="22"/>
          <w:szCs w:val="22"/>
          <w:lang w:val="en-US"/>
        </w:rPr>
        <w:t>(i) observations less than 1</w:t>
      </w:r>
      <w:r w:rsidR="001379FB" w:rsidRPr="00F4643C">
        <w:rPr>
          <w:color w:val="000000"/>
          <w:sz w:val="22"/>
          <w:szCs w:val="22"/>
          <w:vertAlign w:val="superscript"/>
          <w:lang w:val="en-US"/>
        </w:rPr>
        <w:t>st</w:t>
      </w:r>
      <w:r w:rsidR="001379FB" w:rsidRPr="00F4643C">
        <w:rPr>
          <w:color w:val="000000"/>
          <w:sz w:val="22"/>
          <w:szCs w:val="22"/>
          <w:lang w:val="en-US"/>
        </w:rPr>
        <w:t xml:space="preserve"> tertile, (ii) within 1</w:t>
      </w:r>
      <w:r w:rsidR="001379FB" w:rsidRPr="00F4643C">
        <w:rPr>
          <w:color w:val="000000"/>
          <w:sz w:val="22"/>
          <w:szCs w:val="22"/>
          <w:vertAlign w:val="superscript"/>
          <w:lang w:val="en-US"/>
        </w:rPr>
        <w:t>st</w:t>
      </w:r>
      <w:r w:rsidR="001379FB" w:rsidRPr="00F4643C">
        <w:rPr>
          <w:color w:val="000000"/>
          <w:sz w:val="22"/>
          <w:szCs w:val="22"/>
          <w:lang w:val="en-US"/>
        </w:rPr>
        <w:t xml:space="preserve"> and 2</w:t>
      </w:r>
      <w:r w:rsidR="001379FB" w:rsidRPr="00F4643C">
        <w:rPr>
          <w:color w:val="000000"/>
          <w:sz w:val="22"/>
          <w:szCs w:val="22"/>
          <w:vertAlign w:val="superscript"/>
          <w:lang w:val="en-US"/>
        </w:rPr>
        <w:t>nd</w:t>
      </w:r>
      <w:r w:rsidR="001379FB" w:rsidRPr="00F4643C">
        <w:rPr>
          <w:color w:val="000000"/>
          <w:sz w:val="22"/>
          <w:szCs w:val="22"/>
          <w:lang w:val="en-US"/>
        </w:rPr>
        <w:t xml:space="preserve"> tertiles, and (iii)</w:t>
      </w:r>
      <w:r w:rsidR="000B7962" w:rsidRPr="00F4643C">
        <w:rPr>
          <w:color w:val="000000"/>
          <w:sz w:val="22"/>
          <w:szCs w:val="22"/>
          <w:lang w:val="en-US"/>
        </w:rPr>
        <w:t xml:space="preserve"> greater than 2</w:t>
      </w:r>
      <w:r w:rsidR="000B7962" w:rsidRPr="00F4643C">
        <w:rPr>
          <w:color w:val="000000"/>
          <w:sz w:val="22"/>
          <w:szCs w:val="22"/>
          <w:vertAlign w:val="superscript"/>
          <w:lang w:val="en-US"/>
        </w:rPr>
        <w:t>nd</w:t>
      </w:r>
      <w:r w:rsidR="000B7962" w:rsidRPr="00F4643C">
        <w:rPr>
          <w:color w:val="000000"/>
          <w:sz w:val="22"/>
          <w:szCs w:val="22"/>
          <w:lang w:val="en-US"/>
        </w:rPr>
        <w:t xml:space="preserve"> tertile</w:t>
      </w:r>
      <w:r w:rsidR="00456D37" w:rsidRPr="00F4643C">
        <w:rPr>
          <w:color w:val="000000"/>
          <w:sz w:val="22"/>
          <w:szCs w:val="22"/>
          <w:lang w:val="en-US"/>
        </w:rPr>
        <w:t xml:space="preserve">. </w:t>
      </w:r>
      <w:r w:rsidR="00456D37" w:rsidRPr="00F4643C">
        <w:rPr>
          <w:b/>
          <w:bCs/>
          <w:color w:val="FF0000"/>
          <w:sz w:val="22"/>
          <w:szCs w:val="22"/>
          <w:lang w:val="en-US"/>
        </w:rPr>
        <w:t>Fig</w:t>
      </w:r>
      <w:r w:rsidR="00456D37" w:rsidRPr="00F4643C">
        <w:rPr>
          <w:color w:val="FF0000"/>
          <w:sz w:val="22"/>
          <w:szCs w:val="22"/>
          <w:lang w:val="en-US"/>
        </w:rPr>
        <w:t xml:space="preserve"> </w:t>
      </w:r>
      <w:r w:rsidR="00456D37" w:rsidRPr="00F4643C">
        <w:rPr>
          <w:color w:val="000000"/>
          <w:sz w:val="22"/>
          <w:szCs w:val="22"/>
          <w:lang w:val="en-US"/>
        </w:rPr>
        <w:t xml:space="preserve">shows the expansion tree of a dataset </w:t>
      </w:r>
      <w:r w:rsidR="00ED2DE3" w:rsidRPr="00F4643C">
        <w:rPr>
          <w:color w:val="000000"/>
          <w:sz w:val="22"/>
          <w:szCs w:val="22"/>
          <w:lang w:val="en-US"/>
        </w:rPr>
        <w:t>with</w:t>
      </w:r>
      <w:r w:rsidR="00456D37" w:rsidRPr="00F4643C">
        <w:rPr>
          <w:color w:val="000000"/>
          <w:sz w:val="22"/>
          <w:szCs w:val="22"/>
          <w:lang w:val="en-US"/>
        </w:rPr>
        <w:t xml:space="preserve"> </w:t>
      </w:r>
      <w:r w:rsidR="009A6656" w:rsidRPr="00F4643C">
        <w:rPr>
          <w:color w:val="000000"/>
          <w:sz w:val="22"/>
          <w:szCs w:val="22"/>
          <w:lang w:val="en-US"/>
        </w:rPr>
        <w:t xml:space="preserve">3 </w:t>
      </w:r>
      <w:r w:rsidR="00456D37" w:rsidRPr="00F4643C">
        <w:rPr>
          <w:color w:val="000000"/>
          <w:sz w:val="22"/>
          <w:szCs w:val="22"/>
          <w:lang w:val="en-US"/>
        </w:rPr>
        <w:t>variables</w:t>
      </w:r>
      <w:r w:rsidR="00ED2DE3" w:rsidRPr="00F4643C">
        <w:rPr>
          <w:color w:val="000000"/>
          <w:sz w:val="22"/>
          <w:szCs w:val="22"/>
          <w:lang w:val="en-US"/>
        </w:rPr>
        <w:t xml:space="preserve"> </w:t>
      </w:r>
      <w:r w:rsidR="000B7962" w:rsidRPr="00F4643C">
        <w:rPr>
          <w:color w:val="000000"/>
          <w:sz w:val="22"/>
          <w:szCs w:val="22"/>
          <w:lang w:val="en-US"/>
        </w:rPr>
        <w:t>after</w:t>
      </w:r>
      <w:r w:rsidR="00ED2DE3" w:rsidRPr="00F4643C">
        <w:rPr>
          <w:color w:val="000000"/>
          <w:sz w:val="22"/>
          <w:szCs w:val="22"/>
          <w:lang w:val="en-US"/>
        </w:rPr>
        <w:t xml:space="preserve"> </w:t>
      </w:r>
      <w:r w:rsidR="004656B2" w:rsidRPr="00F4643C">
        <w:rPr>
          <w:color w:val="000000"/>
          <w:sz w:val="22"/>
          <w:szCs w:val="22"/>
          <w:lang w:val="en-US"/>
        </w:rPr>
        <w:t xml:space="preserve">the </w:t>
      </w:r>
      <w:r w:rsidR="000B7962" w:rsidRPr="00F4643C">
        <w:rPr>
          <w:color w:val="000000"/>
          <w:sz w:val="22"/>
          <w:szCs w:val="22"/>
          <w:lang w:val="en-US"/>
        </w:rPr>
        <w:t xml:space="preserve">final </w:t>
      </w:r>
      <w:r w:rsidR="00ED2DE3" w:rsidRPr="00F4643C">
        <w:rPr>
          <w:color w:val="000000"/>
          <w:sz w:val="22"/>
          <w:szCs w:val="22"/>
          <w:lang w:val="en-US"/>
        </w:rPr>
        <w:t>iteration</w:t>
      </w:r>
      <w:r w:rsidR="000B7962" w:rsidRPr="00F4643C">
        <w:rPr>
          <w:color w:val="000000"/>
          <w:sz w:val="22"/>
          <w:szCs w:val="22"/>
          <w:lang w:val="en-US"/>
        </w:rPr>
        <w:t xml:space="preserve"> (3</w:t>
      </w:r>
      <w:r w:rsidR="000B7962" w:rsidRPr="00F4643C">
        <w:rPr>
          <w:color w:val="000000"/>
          <w:sz w:val="22"/>
          <w:szCs w:val="22"/>
          <w:vertAlign w:val="superscript"/>
          <w:lang w:val="en-US"/>
        </w:rPr>
        <w:t>rd</w:t>
      </w:r>
      <w:r w:rsidR="000B7962" w:rsidRPr="00F4643C">
        <w:rPr>
          <w:color w:val="000000"/>
          <w:sz w:val="22"/>
          <w:szCs w:val="22"/>
          <w:lang w:val="en-US"/>
        </w:rPr>
        <w:t>)</w:t>
      </w:r>
      <w:r w:rsidR="00456D37" w:rsidRPr="00F4643C">
        <w:rPr>
          <w:color w:val="000000"/>
          <w:sz w:val="22"/>
          <w:szCs w:val="22"/>
          <w:lang w:val="en-US"/>
        </w:rPr>
        <w:t>.</w:t>
      </w:r>
      <w:r w:rsidR="00ED2DE3" w:rsidRPr="00F4643C">
        <w:rPr>
          <w:color w:val="000000"/>
          <w:sz w:val="22"/>
          <w:szCs w:val="22"/>
          <w:lang w:val="en-US"/>
        </w:rPr>
        <w:t xml:space="preserve"> </w:t>
      </w:r>
      <w:r w:rsidR="009A6656" w:rsidRPr="00F4643C">
        <w:rPr>
          <w:color w:val="000000"/>
          <w:sz w:val="22"/>
          <w:szCs w:val="22"/>
          <w:lang w:val="en-US"/>
        </w:rPr>
        <w:t xml:space="preserve">To measure similarity between two samples in separate mode correctly, we need to measure it </w:t>
      </w:r>
      <w:r w:rsidR="00B84DAB" w:rsidRPr="00F4643C">
        <w:rPr>
          <w:color w:val="000000"/>
          <w:sz w:val="22"/>
          <w:szCs w:val="22"/>
          <w:lang w:val="en-US"/>
        </w:rPr>
        <w:t xml:space="preserve">within </w:t>
      </w:r>
      <w:r w:rsidR="009A6656" w:rsidRPr="00F4643C">
        <w:rPr>
          <w:color w:val="000000"/>
          <w:sz w:val="22"/>
          <w:szCs w:val="22"/>
          <w:lang w:val="en-US"/>
        </w:rPr>
        <w:t xml:space="preserve">corresponding hypercubes (leaves after </w:t>
      </w:r>
      <w:r w:rsidR="004656B2" w:rsidRPr="00F4643C">
        <w:rPr>
          <w:color w:val="000000"/>
          <w:sz w:val="22"/>
          <w:szCs w:val="22"/>
          <w:lang w:val="en-US"/>
        </w:rPr>
        <w:t>final</w:t>
      </w:r>
      <w:r w:rsidR="009A6656" w:rsidRPr="00F4643C">
        <w:rPr>
          <w:color w:val="000000"/>
          <w:sz w:val="22"/>
          <w:szCs w:val="22"/>
          <w:lang w:val="en-US"/>
        </w:rPr>
        <w:t xml:space="preserve"> iteration</w:t>
      </w:r>
      <w:r w:rsidR="004656B2" w:rsidRPr="00F4643C">
        <w:rPr>
          <w:color w:val="000000"/>
          <w:sz w:val="22"/>
          <w:szCs w:val="22"/>
          <w:lang w:val="en-US"/>
        </w:rPr>
        <w:t>)</w:t>
      </w:r>
      <w:r w:rsidR="009A6656" w:rsidRPr="00F4643C">
        <w:rPr>
          <w:color w:val="000000"/>
          <w:sz w:val="22"/>
          <w:szCs w:val="22"/>
          <w:lang w:val="en-US"/>
        </w:rPr>
        <w:t xml:space="preserve">. Therefore, it is crucial to have a uniform numbering system </w:t>
      </w:r>
      <w:r w:rsidR="004656B2" w:rsidRPr="00F4643C">
        <w:rPr>
          <w:color w:val="000000"/>
          <w:sz w:val="22"/>
          <w:szCs w:val="22"/>
          <w:lang w:val="en-US"/>
        </w:rPr>
        <w:t>for</w:t>
      </w:r>
      <w:r w:rsidR="009A6656" w:rsidRPr="00F4643C">
        <w:rPr>
          <w:color w:val="000000"/>
          <w:sz w:val="22"/>
          <w:szCs w:val="22"/>
          <w:lang w:val="en-US"/>
        </w:rPr>
        <w:t xml:space="preserve"> branches </w:t>
      </w:r>
      <w:r w:rsidR="000B7962" w:rsidRPr="00F4643C">
        <w:rPr>
          <w:color w:val="000000"/>
          <w:sz w:val="22"/>
          <w:szCs w:val="22"/>
          <w:lang w:val="en-US"/>
        </w:rPr>
        <w:t>(divisions)</w:t>
      </w:r>
      <w:r w:rsidR="00F57B62" w:rsidRPr="00F4643C">
        <w:rPr>
          <w:color w:val="000000"/>
          <w:sz w:val="22"/>
          <w:szCs w:val="22"/>
          <w:lang w:val="en-US"/>
        </w:rPr>
        <w:t xml:space="preserve"> across samples</w:t>
      </w:r>
      <w:r w:rsidR="000B7962" w:rsidRPr="00F4643C">
        <w:rPr>
          <w:color w:val="000000"/>
          <w:sz w:val="22"/>
          <w:szCs w:val="22"/>
          <w:lang w:val="en-US"/>
        </w:rPr>
        <w:t xml:space="preserve"> </w:t>
      </w:r>
      <w:r w:rsidR="009A6656" w:rsidRPr="00F4643C">
        <w:rPr>
          <w:color w:val="000000"/>
          <w:sz w:val="22"/>
          <w:szCs w:val="22"/>
          <w:lang w:val="en-US"/>
        </w:rPr>
        <w:t>as the tree expands.</w:t>
      </w:r>
      <w:r w:rsidR="00CB5DF6" w:rsidRPr="00F4643C">
        <w:rPr>
          <w:color w:val="000000"/>
          <w:sz w:val="22"/>
          <w:szCs w:val="22"/>
          <w:lang w:val="en-US"/>
        </w:rPr>
        <w:t xml:space="preserve"> </w:t>
      </w:r>
      <w:r w:rsidR="00051642" w:rsidRPr="00F4643C">
        <w:rPr>
          <w:color w:val="000000"/>
          <w:sz w:val="22"/>
          <w:szCs w:val="22"/>
          <w:lang w:val="en-US"/>
        </w:rPr>
        <w:t xml:space="preserve">Here, </w:t>
      </w:r>
      <w:r w:rsidR="00CB5DF6" w:rsidRPr="00F4643C">
        <w:rPr>
          <w:color w:val="000000"/>
          <w:sz w:val="22"/>
          <w:szCs w:val="22"/>
          <w:lang w:val="en-US"/>
        </w:rPr>
        <w:t>the</w:t>
      </w:r>
      <w:r w:rsidR="004656B2" w:rsidRPr="00F4643C">
        <w:rPr>
          <w:color w:val="000000"/>
          <w:sz w:val="22"/>
          <w:szCs w:val="22"/>
          <w:lang w:val="en-US"/>
        </w:rPr>
        <w:t xml:space="preserve"> leftmost </w:t>
      </w:r>
      <w:r w:rsidR="00CB5DF6" w:rsidRPr="00F4643C">
        <w:rPr>
          <w:color w:val="000000"/>
          <w:sz w:val="22"/>
          <w:szCs w:val="22"/>
          <w:lang w:val="en-US"/>
        </w:rPr>
        <w:t xml:space="preserve">branch is </w:t>
      </w:r>
      <w:r w:rsidR="004656B2" w:rsidRPr="00F4643C">
        <w:rPr>
          <w:color w:val="000000"/>
          <w:sz w:val="22"/>
          <w:szCs w:val="22"/>
          <w:lang w:val="en-US"/>
        </w:rPr>
        <w:t>first numbered.</w:t>
      </w:r>
      <w:r w:rsidR="00CB5DF6" w:rsidRPr="00F4643C">
        <w:rPr>
          <w:color w:val="000000"/>
          <w:sz w:val="22"/>
          <w:szCs w:val="22"/>
          <w:lang w:val="en-US"/>
        </w:rPr>
        <w:t xml:space="preserve"> </w:t>
      </w:r>
      <w:r w:rsidR="00051642" w:rsidRPr="00F4643C">
        <w:rPr>
          <w:color w:val="000000"/>
          <w:sz w:val="22"/>
          <w:szCs w:val="22"/>
          <w:lang w:val="en-US"/>
        </w:rPr>
        <w:t>In this setting, even if some of the</w:t>
      </w:r>
      <w:r w:rsidR="00836DF7" w:rsidRPr="00F4643C">
        <w:rPr>
          <w:color w:val="000000"/>
          <w:sz w:val="22"/>
          <w:szCs w:val="22"/>
          <w:lang w:val="en-US"/>
        </w:rPr>
        <w:t xml:space="preserve"> corresponding</w:t>
      </w:r>
      <w:r w:rsidR="00051642" w:rsidRPr="00F4643C">
        <w:rPr>
          <w:color w:val="000000"/>
          <w:sz w:val="22"/>
          <w:szCs w:val="22"/>
          <w:lang w:val="en-US"/>
        </w:rPr>
        <w:t xml:space="preserve"> hypercubes are absent in one of the samples (when there </w:t>
      </w:r>
      <w:r w:rsidR="00836DF7" w:rsidRPr="00F4643C">
        <w:rPr>
          <w:color w:val="000000"/>
          <w:sz w:val="22"/>
          <w:szCs w:val="22"/>
          <w:lang w:val="en-US"/>
        </w:rPr>
        <w:t>were</w:t>
      </w:r>
      <w:r w:rsidR="00051642" w:rsidRPr="00F4643C">
        <w:rPr>
          <w:color w:val="000000"/>
          <w:sz w:val="22"/>
          <w:szCs w:val="22"/>
          <w:lang w:val="en-US"/>
        </w:rPr>
        <w:t xml:space="preserve"> no </w:t>
      </w:r>
      <w:r w:rsidR="00DC264F" w:rsidRPr="00F4643C">
        <w:rPr>
          <w:color w:val="000000"/>
          <w:sz w:val="22"/>
          <w:szCs w:val="22"/>
          <w:lang w:val="en-US"/>
        </w:rPr>
        <w:t>data point</w:t>
      </w:r>
      <w:r w:rsidR="00836DF7" w:rsidRPr="00F4643C">
        <w:rPr>
          <w:color w:val="000000"/>
          <w:sz w:val="22"/>
          <w:szCs w:val="22"/>
          <w:lang w:val="en-US"/>
        </w:rPr>
        <w:t>s in those divisions</w:t>
      </w:r>
      <w:r w:rsidR="00051642" w:rsidRPr="00F4643C">
        <w:rPr>
          <w:color w:val="000000"/>
          <w:sz w:val="22"/>
          <w:szCs w:val="22"/>
          <w:lang w:val="en-US"/>
        </w:rPr>
        <w:t>)</w:t>
      </w:r>
      <w:r w:rsidR="00836DF7" w:rsidRPr="00F4643C">
        <w:rPr>
          <w:color w:val="000000"/>
          <w:sz w:val="22"/>
          <w:szCs w:val="22"/>
          <w:lang w:val="en-US"/>
        </w:rPr>
        <w:t xml:space="preserve">, the numbering system ensures consistency. For example, if </w:t>
      </w:r>
      <w:r w:rsidR="00D90629" w:rsidRPr="00F4643C">
        <w:rPr>
          <w:color w:val="000000"/>
          <w:sz w:val="22"/>
          <w:szCs w:val="22"/>
          <w:lang w:val="en-US"/>
        </w:rPr>
        <w:t xml:space="preserve">in the end, </w:t>
      </w:r>
      <w:r w:rsidR="00836DF7" w:rsidRPr="00F4643C">
        <w:rPr>
          <w:color w:val="000000"/>
          <w:sz w:val="22"/>
          <w:szCs w:val="22"/>
          <w:lang w:val="en-US"/>
        </w:rPr>
        <w:t xml:space="preserve">sample 1 has </w:t>
      </w:r>
      <m:oMath>
        <m:r>
          <w:rPr>
            <w:rFonts w:ascii="Cambria Math" w:hAnsi="Cambria Math"/>
            <w:color w:val="000000"/>
            <w:sz w:val="22"/>
            <w:szCs w:val="22"/>
            <w:lang w:val="en-US"/>
          </w:rPr>
          <m:t>n</m:t>
        </m:r>
      </m:oMath>
      <w:r w:rsidR="00C62079" w:rsidRPr="00F4643C">
        <w:rPr>
          <w:color w:val="000000"/>
          <w:sz w:val="22"/>
          <w:szCs w:val="22"/>
          <w:lang w:val="en-US"/>
        </w:rPr>
        <w:t xml:space="preserve"> </w:t>
      </w:r>
      <w:r w:rsidR="00836DF7" w:rsidRPr="00F4643C">
        <w:rPr>
          <w:color w:val="000000"/>
          <w:sz w:val="22"/>
          <w:szCs w:val="22"/>
          <w:lang w:val="en-US"/>
        </w:rPr>
        <w:t xml:space="preserve">hypercubes </w:t>
      </w:r>
      <w:r w:rsidR="00D90629" w:rsidRPr="00F4643C">
        <w:rPr>
          <w:color w:val="000000"/>
          <w:sz w:val="22"/>
          <w:szCs w:val="22"/>
          <w:lang w:val="en-US"/>
        </w:rPr>
        <w:t>and s</w:t>
      </w:r>
      <w:r w:rsidR="00C62079" w:rsidRPr="00F4643C">
        <w:rPr>
          <w:color w:val="000000"/>
          <w:sz w:val="22"/>
          <w:szCs w:val="22"/>
          <w:lang w:val="en-US"/>
        </w:rPr>
        <w:t>a</w:t>
      </w:r>
      <w:r w:rsidR="00D90629" w:rsidRPr="00F4643C">
        <w:rPr>
          <w:color w:val="000000"/>
          <w:sz w:val="22"/>
          <w:szCs w:val="22"/>
          <w:lang w:val="en-US"/>
        </w:rPr>
        <w:t xml:space="preserve">mple 2 has </w:t>
      </w:r>
      <m:oMath>
        <m:r>
          <w:rPr>
            <w:rFonts w:ascii="Cambria Math" w:hAnsi="Cambria Math"/>
            <w:color w:val="000000"/>
            <w:sz w:val="22"/>
            <w:szCs w:val="22"/>
            <w:lang w:val="en-US"/>
          </w:rPr>
          <m:t>m</m:t>
        </m:r>
      </m:oMath>
      <w:r w:rsidR="00C62079" w:rsidRPr="00F4643C">
        <w:rPr>
          <w:color w:val="000000"/>
          <w:sz w:val="22"/>
          <w:szCs w:val="22"/>
          <w:lang w:val="en-US"/>
        </w:rPr>
        <w:t xml:space="preserve"> </w:t>
      </w:r>
      <w:r w:rsidR="00D90629" w:rsidRPr="00F4643C">
        <w:rPr>
          <w:color w:val="000000"/>
          <w:sz w:val="22"/>
          <w:szCs w:val="22"/>
          <w:lang w:val="en-US"/>
        </w:rPr>
        <w:t>hypercubes, since hypercubes with the same number are ensured to be corresponding</w:t>
      </w:r>
      <w:r w:rsidR="00C62079" w:rsidRPr="00F4643C">
        <w:rPr>
          <w:color w:val="000000"/>
          <w:sz w:val="22"/>
          <w:szCs w:val="22"/>
          <w:lang w:val="en-US"/>
        </w:rPr>
        <w:t xml:space="preserve"> (from the same spatial positions)</w:t>
      </w:r>
      <w:r w:rsidR="00D90629" w:rsidRPr="00F4643C">
        <w:rPr>
          <w:color w:val="000000"/>
          <w:sz w:val="22"/>
          <w:szCs w:val="22"/>
          <w:lang w:val="en-US"/>
        </w:rPr>
        <w:t xml:space="preserve">, we </w:t>
      </w:r>
      <w:r w:rsidR="00F57B62" w:rsidRPr="00F4643C">
        <w:rPr>
          <w:color w:val="000000"/>
          <w:sz w:val="22"/>
          <w:szCs w:val="22"/>
          <w:lang w:val="en-US"/>
        </w:rPr>
        <w:t>are allowed to</w:t>
      </w:r>
      <w:r w:rsidR="00D90629" w:rsidRPr="00F4643C">
        <w:rPr>
          <w:color w:val="000000"/>
          <w:sz w:val="22"/>
          <w:szCs w:val="22"/>
          <w:lang w:val="en-US"/>
        </w:rPr>
        <w:t xml:space="preserve"> compare the two samples in the </w:t>
      </w:r>
      <w:r w:rsidR="00D90629" w:rsidRPr="00F4643C">
        <w:rPr>
          <w:i/>
          <w:iCs/>
          <w:color w:val="000000"/>
          <w:sz w:val="22"/>
          <w:szCs w:val="22"/>
          <w:lang w:val="en-US"/>
        </w:rPr>
        <w:t>union</w:t>
      </w:r>
      <w:r w:rsidR="00D90629" w:rsidRPr="00F4643C">
        <w:rPr>
          <w:color w:val="000000"/>
          <w:sz w:val="22"/>
          <w:szCs w:val="22"/>
          <w:lang w:val="en-US"/>
        </w:rPr>
        <w:t xml:space="preserve"> of all their hypercubes.</w:t>
      </w:r>
      <w:r w:rsidR="00091FE0" w:rsidRPr="00F4643C">
        <w:rPr>
          <w:color w:val="000000"/>
          <w:sz w:val="22"/>
          <w:szCs w:val="22"/>
          <w:lang w:val="en-US"/>
        </w:rPr>
        <w:t xml:space="preserve"> For hypercubes present in only one of the samples, similarity is 0%.</w:t>
      </w:r>
      <w:r w:rsidR="00C62079" w:rsidRPr="00F4643C">
        <w:rPr>
          <w:color w:val="000000"/>
          <w:sz w:val="22"/>
          <w:szCs w:val="22"/>
          <w:lang w:val="en-US"/>
        </w:rPr>
        <w:t xml:space="preserve"> </w:t>
      </w:r>
      <w:r w:rsidR="00C62079" w:rsidRPr="00F4643C">
        <w:rPr>
          <w:b/>
          <w:bCs/>
          <w:color w:val="FF0000"/>
          <w:sz w:val="22"/>
          <w:szCs w:val="22"/>
          <w:lang w:val="en-US"/>
        </w:rPr>
        <w:t>Fig</w:t>
      </w:r>
      <w:r w:rsidR="00C62079" w:rsidRPr="00F4643C">
        <w:rPr>
          <w:color w:val="FF0000"/>
          <w:sz w:val="22"/>
          <w:szCs w:val="22"/>
          <w:lang w:val="en-US"/>
        </w:rPr>
        <w:t xml:space="preserve"> </w:t>
      </w:r>
      <w:r w:rsidR="00C62079" w:rsidRPr="00F4643C">
        <w:rPr>
          <w:color w:val="000000"/>
          <w:sz w:val="22"/>
          <w:szCs w:val="22"/>
          <w:lang w:val="en-US"/>
        </w:rPr>
        <w:t>shows an actual AML dataset with three surface markers dissected by this process wherein each distinct color corresponds to one hypercube.</w:t>
      </w:r>
    </w:p>
    <w:p w14:paraId="35946283" w14:textId="5CBFD428" w:rsidR="009279C9" w:rsidRPr="00F4643C" w:rsidRDefault="00B0201B" w:rsidP="00120387">
      <w:pPr>
        <w:jc w:val="both"/>
        <w:rPr>
          <w:color w:val="000000"/>
          <w:sz w:val="22"/>
          <w:szCs w:val="22"/>
          <w:lang w:val="en-US"/>
        </w:rPr>
      </w:pPr>
      <w:r w:rsidRPr="00F4643C">
        <w:rPr>
          <w:color w:val="000000"/>
          <w:sz w:val="22"/>
          <w:szCs w:val="22"/>
          <w:lang w:val="en-US"/>
        </w:rPr>
        <w:t xml:space="preserve">   To ensure consistency in numbering, the number of child node must be calculated from its parent’s.</w:t>
      </w:r>
      <w:r w:rsidR="00ED2DE3" w:rsidRPr="00F4643C">
        <w:rPr>
          <w:color w:val="000000"/>
          <w:sz w:val="22"/>
          <w:szCs w:val="22"/>
          <w:lang w:val="en-US"/>
        </w:rPr>
        <w:t xml:space="preserve"> </w:t>
      </w:r>
      <w:r w:rsidR="007F0F44" w:rsidRPr="00F4643C">
        <w:rPr>
          <w:color w:val="000000"/>
          <w:sz w:val="22"/>
          <w:szCs w:val="22"/>
          <w:lang w:val="en-US"/>
        </w:rPr>
        <w:t>R</w:t>
      </w:r>
      <w:r w:rsidRPr="00F4643C">
        <w:rPr>
          <w:color w:val="000000"/>
          <w:sz w:val="22"/>
          <w:szCs w:val="22"/>
          <w:lang w:val="en-US"/>
        </w:rPr>
        <w:t>ewriting the branch numbers</w:t>
      </w:r>
      <w:r w:rsidR="00E51F7E" w:rsidRPr="00F4643C">
        <w:rPr>
          <w:color w:val="000000"/>
          <w:sz w:val="22"/>
          <w:szCs w:val="22"/>
          <w:lang w:val="en-US"/>
        </w:rPr>
        <w:t xml:space="preserve"> to include more information</w:t>
      </w:r>
      <w:r w:rsidRPr="00F4643C">
        <w:rPr>
          <w:color w:val="000000"/>
          <w:sz w:val="22"/>
          <w:szCs w:val="22"/>
          <w:lang w:val="en-US"/>
        </w:rPr>
        <w:t xml:space="preserve">, it reveals that if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oMath>
      <w:r w:rsidR="00E51F7E" w:rsidRPr="00F4643C">
        <w:rPr>
          <w:color w:val="000000"/>
          <w:sz w:val="22"/>
          <w:szCs w:val="22"/>
          <w:lang w:val="en-US"/>
        </w:rPr>
        <w:t xml:space="preserve"> is the number of parent node, child node’s number will be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d>
          <m:dPr>
            <m:ctrlPr>
              <w:rPr>
                <w:rFonts w:ascii="Cambria Math" w:hAnsi="Cambria Math"/>
                <w:i/>
                <w:color w:val="000000"/>
                <w:sz w:val="22"/>
                <w:szCs w:val="22"/>
                <w:lang w:val="en-US"/>
              </w:rPr>
            </m:ctrlPr>
          </m:dPr>
          <m:e>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e>
        </m:d>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D86982" w:rsidRPr="00F4643C">
        <w:rPr>
          <w:color w:val="000000"/>
          <w:sz w:val="22"/>
          <w:szCs w:val="22"/>
          <w:lang w:val="en-US"/>
        </w:rPr>
        <w:t xml:space="preserve"> where </w:t>
      </w:r>
      <m:oMath>
        <m:r>
          <w:rPr>
            <w:rFonts w:ascii="Cambria Math" w:hAnsi="Cambria Math"/>
            <w:color w:val="000000"/>
            <w:sz w:val="22"/>
            <w:szCs w:val="22"/>
            <w:lang w:val="en-US"/>
          </w:rPr>
          <m:t>d</m:t>
        </m:r>
      </m:oMath>
      <w:r w:rsidR="00D86982" w:rsidRPr="00F4643C">
        <w:rPr>
          <w:color w:val="000000"/>
          <w:sz w:val="22"/>
          <w:szCs w:val="22"/>
          <w:lang w:val="en-US"/>
        </w:rPr>
        <w:t xml:space="preserve"> is</w:t>
      </w:r>
      <w:r w:rsidR="00E55C11" w:rsidRPr="00F4643C">
        <w:rPr>
          <w:color w:val="000000"/>
          <w:sz w:val="22"/>
          <w:szCs w:val="22"/>
          <w:lang w:val="en-US"/>
        </w:rPr>
        <w:t xml:space="preserve"> the</w:t>
      </w:r>
      <w:r w:rsidR="00D86982" w:rsidRPr="00F4643C">
        <w:rPr>
          <w:color w:val="000000"/>
          <w:sz w:val="22"/>
          <w:szCs w:val="22"/>
          <w:lang w:val="en-US"/>
        </w:rPr>
        <w:t xml:space="preserve"> current iteration </w:t>
      </w:r>
      <w:r w:rsidR="006E5097" w:rsidRPr="00F4643C">
        <w:rPr>
          <w:color w:val="000000"/>
          <w:sz w:val="22"/>
          <w:szCs w:val="22"/>
          <w:lang w:val="en-US"/>
        </w:rPr>
        <w:t xml:space="preserve">(aka </w:t>
      </w:r>
      <w:r w:rsidR="00D86982" w:rsidRPr="00F4643C">
        <w:rPr>
          <w:color w:val="000000"/>
          <w:sz w:val="22"/>
          <w:szCs w:val="22"/>
          <w:lang w:val="en-US"/>
        </w:rPr>
        <w:t>level</w:t>
      </w:r>
      <w:r w:rsidR="006E5097" w:rsidRPr="00F4643C">
        <w:rPr>
          <w:color w:val="000000"/>
          <w:sz w:val="22"/>
          <w:szCs w:val="22"/>
          <w:lang w:val="en-US"/>
        </w:rPr>
        <w:t xml:space="preserve"> or dimension)</w:t>
      </w:r>
      <w:r w:rsidR="00D86982" w:rsidRPr="00F4643C">
        <w:rPr>
          <w:color w:val="000000"/>
          <w:sz w:val="22"/>
          <w:szCs w:val="22"/>
          <w:lang w:val="en-US"/>
        </w:rPr>
        <w:t xml:space="preserve"> at which </w:t>
      </w:r>
      <w:r w:rsidR="006E5097" w:rsidRPr="00F4643C">
        <w:rPr>
          <w:color w:val="000000"/>
          <w:sz w:val="22"/>
          <w:szCs w:val="22"/>
          <w:lang w:val="en-US"/>
        </w:rPr>
        <w:t xml:space="preserve">the </w:t>
      </w:r>
      <w:r w:rsidR="00D86982" w:rsidRPr="00F4643C">
        <w:rPr>
          <w:color w:val="000000"/>
          <w:sz w:val="22"/>
          <w:szCs w:val="22"/>
          <w:lang w:val="en-US"/>
        </w:rPr>
        <w:t xml:space="preserve">child node is,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=0,…,</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r>
          <w:rPr>
            <w:rFonts w:ascii="Cambria Math" w:hAnsi="Cambria Math"/>
            <w:color w:val="000000"/>
            <w:sz w:val="22"/>
            <w:szCs w:val="22"/>
            <w:lang w:val="en-US"/>
          </w:rPr>
          <m:t>-1</m:t>
        </m:r>
      </m:oMath>
      <w:r w:rsidR="006E5097" w:rsidRPr="00F4643C">
        <w:rPr>
          <w:color w:val="000000"/>
          <w:sz w:val="22"/>
          <w:szCs w:val="22"/>
          <w:lang w:val="en-US"/>
        </w:rPr>
        <w:t xml:space="preserve"> is </w:t>
      </w:r>
      <w:r w:rsidR="00A03045" w:rsidRPr="00F4643C">
        <w:rPr>
          <w:color w:val="000000"/>
          <w:sz w:val="22"/>
          <w:szCs w:val="22"/>
          <w:lang w:val="en-US"/>
        </w:rPr>
        <w:t xml:space="preserve">the number of families </w:t>
      </w:r>
      <w:r w:rsidR="00E55C11" w:rsidRPr="00F4643C">
        <w:rPr>
          <w:color w:val="000000"/>
          <w:sz w:val="22"/>
          <w:szCs w:val="22"/>
          <w:lang w:val="en-US"/>
        </w:rPr>
        <w:t>behind</w:t>
      </w:r>
      <w:r w:rsidR="00A03045"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r>
          <w:rPr>
            <w:rFonts w:ascii="Cambria Math" w:hAnsi="Cambria Math"/>
            <w:color w:val="000000"/>
            <w:sz w:val="22"/>
            <w:szCs w:val="22"/>
            <w:lang w:val="en-US"/>
          </w:rPr>
          <m:t>=0,1,2</m:t>
        </m:r>
      </m:oMath>
      <w:r w:rsidR="00E55C11" w:rsidRPr="00F4643C">
        <w:rPr>
          <w:color w:val="000000"/>
          <w:sz w:val="22"/>
          <w:szCs w:val="22"/>
          <w:lang w:val="en-US"/>
        </w:rPr>
        <w:t xml:space="preserve"> is the number of siblings behind. Therefore, to</w:t>
      </w:r>
      <w:r w:rsidR="009279C9" w:rsidRPr="00F4643C">
        <w:rPr>
          <w:color w:val="000000"/>
          <w:sz w:val="22"/>
          <w:szCs w:val="22"/>
          <w:lang w:val="en-US"/>
        </w:rPr>
        <w:t xml:space="preserve"> calculate</w:t>
      </w:r>
      <w:r w:rsidR="00E55C11"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oMath>
      <w:r w:rsidR="00E55C11" w:rsidRPr="00F4643C">
        <w:rPr>
          <w:color w:val="000000"/>
          <w:sz w:val="22"/>
          <w:szCs w:val="22"/>
          <w:lang w:val="en-US"/>
        </w:rPr>
        <w:t xml:space="preserve"> for current child, we</w:t>
      </w:r>
      <w:r w:rsidR="009279C9" w:rsidRPr="00F4643C">
        <w:rPr>
          <w:color w:val="000000"/>
          <w:sz w:val="22"/>
          <w:szCs w:val="22"/>
          <w:lang w:val="en-US"/>
        </w:rPr>
        <w:t xml:space="preserve"> first</w:t>
      </w:r>
      <w:r w:rsidR="00E55C11" w:rsidRPr="00F4643C">
        <w:rPr>
          <w:color w:val="000000"/>
          <w:sz w:val="22"/>
          <w:szCs w:val="22"/>
          <w:lang w:val="en-US"/>
        </w:rPr>
        <w:t xml:space="preserve"> need to calculate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00E55C11" w:rsidRPr="00F4643C">
        <w:rPr>
          <w:color w:val="000000"/>
          <w:sz w:val="22"/>
          <w:szCs w:val="22"/>
          <w:lang w:val="en-US"/>
        </w:rPr>
        <w:t xml:space="preserve"> </w:t>
      </w:r>
      <w:r w:rsidR="009279C9" w:rsidRPr="00F4643C">
        <w:rPr>
          <w:color w:val="000000"/>
          <w:sz w:val="22"/>
          <w:szCs w:val="22"/>
          <w:lang w:val="en-US"/>
        </w:rPr>
        <w:t xml:space="preserve">of its parent </w:t>
      </w:r>
      <w:r w:rsidR="00E55C11" w:rsidRPr="00F4643C">
        <w:rPr>
          <w:color w:val="000000"/>
          <w:sz w:val="22"/>
          <w:szCs w:val="22"/>
          <w:lang w:val="en-US"/>
        </w:rPr>
        <w:t>as follows:</w:t>
      </w:r>
    </w:p>
    <w:p w14:paraId="0918FF29" w14:textId="77777777" w:rsidR="009279C9" w:rsidRPr="00F4643C" w:rsidRDefault="009279C9" w:rsidP="00120387">
      <w:pPr>
        <w:jc w:val="both"/>
        <w:rPr>
          <w:color w:val="000000"/>
          <w:sz w:val="22"/>
          <w:szCs w:val="22"/>
          <w:lang w:val="en-US"/>
        </w:rPr>
      </w:pPr>
    </w:p>
    <w:p w14:paraId="2A8027A6" w14:textId="402355F2" w:rsidR="00D364D8" w:rsidRPr="00F4643C" w:rsidRDefault="00255BBA"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begChr m:val="⌊"/>
              <m:endChr m:val="⌋"/>
              <m:ctrlPr>
                <w:rPr>
                  <w:rFonts w:ascii="Cambria Math" w:hAnsi="Cambria Math"/>
                  <w:i/>
                  <w:color w:val="000000"/>
                  <w:sz w:val="22"/>
                  <w:szCs w:val="22"/>
                  <w:lang w:val="en-US"/>
                </w:rPr>
              </m:ctrlPr>
            </m:dPr>
            <m:e>
              <m:f>
                <m:fPr>
                  <m:ctrlPr>
                    <w:rPr>
                      <w:rFonts w:ascii="Cambria Math" w:hAnsi="Cambria Math"/>
                      <w:i/>
                      <w:color w:val="000000"/>
                      <w:sz w:val="22"/>
                      <w:szCs w:val="22"/>
                      <w:lang w:val="en-US"/>
                    </w:rPr>
                  </m:ctrlPr>
                </m:fPr>
                <m:num>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num>
                <m:den>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den>
              </m:f>
            </m:e>
          </m:d>
        </m:oMath>
      </m:oMathPara>
    </w:p>
    <w:p w14:paraId="26A50280" w14:textId="71A1571D" w:rsidR="000E4E01" w:rsidRPr="00F4643C" w:rsidRDefault="00255BBA" w:rsidP="00120387">
      <w:pPr>
        <w:jc w:val="both"/>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d-2</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m:oMathPara>
    </w:p>
    <w:p w14:paraId="1AB54284" w14:textId="5836CEFA" w:rsidR="00247172" w:rsidRPr="00F4643C" w:rsidRDefault="00247172" w:rsidP="00120387">
      <w:pPr>
        <w:jc w:val="both"/>
        <w:rPr>
          <w:color w:val="000000"/>
          <w:sz w:val="22"/>
          <w:szCs w:val="22"/>
          <w:lang w:val="en-US"/>
        </w:rPr>
      </w:pPr>
    </w:p>
    <w:p w14:paraId="435C70C6" w14:textId="3F30D124" w:rsidR="0057735E" w:rsidRPr="00F4643C" w:rsidRDefault="00247172" w:rsidP="00120387">
      <w:pPr>
        <w:jc w:val="both"/>
        <w:rPr>
          <w:color w:val="000000"/>
          <w:sz w:val="22"/>
          <w:szCs w:val="22"/>
          <w:lang w:val="en-US"/>
        </w:rPr>
      </w:pPr>
      <w:r w:rsidRPr="00F4643C">
        <w:rPr>
          <w:color w:val="000000"/>
          <w:sz w:val="22"/>
          <w:szCs w:val="22"/>
          <w:lang w:val="en-US"/>
        </w:rPr>
        <w:t>It can be noticed that</w:t>
      </w:r>
      <w:r w:rsidR="005C6F47" w:rsidRPr="00F4643C">
        <w:rPr>
          <w:color w:val="000000"/>
          <w:sz w:val="22"/>
          <w:szCs w:val="22"/>
          <w:lang w:val="en-US"/>
        </w:rPr>
        <w:t xml:space="preserve">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d-1</m:t>
            </m:r>
          </m:sub>
        </m:sSub>
      </m:oMath>
      <w:r w:rsidR="005C6F47" w:rsidRPr="00F4643C">
        <w:rPr>
          <w:color w:val="000000"/>
          <w:sz w:val="22"/>
          <w:szCs w:val="22"/>
          <w:lang w:val="en-US"/>
        </w:rPr>
        <w:t xml:space="preserve"> and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oMath>
      <w:r w:rsidR="005C6F47" w:rsidRPr="00F4643C">
        <w:rPr>
          <w:color w:val="000000"/>
          <w:sz w:val="22"/>
          <w:szCs w:val="22"/>
          <w:lang w:val="en-US"/>
        </w:rPr>
        <w:t xml:space="preserve"> are always known, </w:t>
      </w:r>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=3</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d-1</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d-1</m:t>
            </m:r>
          </m:sub>
        </m:sSub>
      </m:oMath>
      <w:r w:rsidRPr="00F4643C">
        <w:rPr>
          <w:color w:val="000000"/>
          <w:sz w:val="22"/>
          <w:szCs w:val="22"/>
          <w:lang w:val="en-US"/>
        </w:rPr>
        <w:t xml:space="preserve">, and </w:t>
      </w:r>
      <m:oMath>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-1</m:t>
        </m:r>
      </m:oMath>
      <w:r w:rsidR="001E04AF" w:rsidRPr="00F4643C">
        <w:rPr>
          <w:color w:val="000000"/>
          <w:sz w:val="22"/>
          <w:szCs w:val="22"/>
          <w:lang w:val="en-US"/>
        </w:rPr>
        <w:t xml:space="preserve"> is </w:t>
      </w:r>
      <w:r w:rsidR="005C6F47" w:rsidRPr="00F4643C">
        <w:rPr>
          <w:color w:val="000000"/>
          <w:sz w:val="22"/>
          <w:szCs w:val="22"/>
          <w:lang w:val="en-US"/>
        </w:rPr>
        <w:t xml:space="preserve">actually </w:t>
      </w:r>
      <w:r w:rsidR="001E04AF" w:rsidRPr="00F4643C">
        <w:rPr>
          <w:color w:val="000000"/>
          <w:sz w:val="22"/>
          <w:szCs w:val="22"/>
          <w:lang w:val="en-US"/>
        </w:rPr>
        <w:t xml:space="preserve">the largest branch number after </w:t>
      </w:r>
      <m:oMath>
        <m:r>
          <w:rPr>
            <w:rFonts w:ascii="Cambria Math" w:hAnsi="Cambria Math"/>
            <w:color w:val="000000"/>
            <w:sz w:val="22"/>
            <w:szCs w:val="22"/>
            <w:lang w:val="en-US"/>
          </w:rPr>
          <m:t>d</m:t>
        </m:r>
      </m:oMath>
      <w:r w:rsidR="001E04AF" w:rsidRPr="00F4643C">
        <w:rPr>
          <w:color w:val="000000"/>
          <w:sz w:val="22"/>
          <w:szCs w:val="22"/>
          <w:lang w:val="en-US"/>
        </w:rPr>
        <w:t>th iteration. Therefore, the problem we need to dynamically solve</w:t>
      </w:r>
      <w:r w:rsidR="00B90FB6" w:rsidRPr="00F4643C">
        <w:rPr>
          <w:color w:val="000000"/>
          <w:sz w:val="22"/>
          <w:szCs w:val="22"/>
          <w:lang w:val="en-US"/>
        </w:rPr>
        <w:t xml:space="preserve"> for each child</w:t>
      </w:r>
      <w:r w:rsidR="001E04AF" w:rsidRPr="00F4643C">
        <w:rPr>
          <w:color w:val="000000"/>
          <w:sz w:val="22"/>
          <w:szCs w:val="22"/>
          <w:lang w:val="en-US"/>
        </w:rPr>
        <w:t xml:space="preserve"> </w:t>
      </w:r>
      <w:r w:rsidR="005C6F47" w:rsidRPr="00F4643C">
        <w:rPr>
          <w:color w:val="000000"/>
          <w:sz w:val="22"/>
          <w:szCs w:val="22"/>
          <w:lang w:val="en-US"/>
        </w:rPr>
        <w:t xml:space="preserve">at each iteration </w:t>
      </w:r>
      <w:r w:rsidR="001E04AF" w:rsidRPr="00F4643C">
        <w:rPr>
          <w:color w:val="000000"/>
          <w:sz w:val="22"/>
          <w:szCs w:val="22"/>
          <w:lang w:val="en-US"/>
        </w:rPr>
        <w:t>is:</w:t>
      </w:r>
    </w:p>
    <w:p w14:paraId="4E516793" w14:textId="77777777" w:rsidR="001E04AF" w:rsidRPr="00F4643C" w:rsidRDefault="001E04AF" w:rsidP="00120387">
      <w:pPr>
        <w:jc w:val="both"/>
        <w:rPr>
          <w:color w:val="000000"/>
          <w:sz w:val="22"/>
          <w:szCs w:val="22"/>
          <w:lang w:val="en-US"/>
        </w:rPr>
      </w:pPr>
    </w:p>
    <w:p w14:paraId="09012030" w14:textId="767CE9CE" w:rsidR="001E04AF" w:rsidRPr="00F4643C" w:rsidRDefault="00255BBA" w:rsidP="00120387">
      <w:pPr>
        <w:jc w:val="both"/>
        <w:rPr>
          <w:color w:val="000000"/>
          <w:sz w:val="22"/>
          <w:szCs w:val="22"/>
          <w:lang w:val="en-US"/>
        </w:rPr>
      </w:pPr>
      <m:oMathPara>
        <m:oMath>
          <m:sSub>
            <m:sSubPr>
              <m:ctrlPr>
                <w:rPr>
                  <w:rFonts w:ascii="Cambria Math" w:hAnsi="Cambria Math"/>
                  <w:i/>
                  <w:color w:val="000000"/>
                  <w:sz w:val="22"/>
                  <w:szCs w:val="22"/>
                  <w:lang w:val="en-US"/>
                </w:rPr>
              </m:ctrlPr>
            </m:sSubPr>
            <m:e>
              <m:r>
                <w:rPr>
                  <w:rFonts w:ascii="Cambria Math" w:hAnsi="Cambria Math"/>
                  <w:color w:val="000000"/>
                  <w:sz w:val="22"/>
                  <w:szCs w:val="22"/>
                  <w:lang w:val="en-US"/>
                </w:rPr>
                <m:t>r</m:t>
              </m:r>
            </m:e>
            <m:sub>
              <m:r>
                <w:rPr>
                  <w:rFonts w:ascii="Cambria Math" w:hAnsi="Cambria Math"/>
                  <w:color w:val="000000"/>
                  <w:sz w:val="22"/>
                  <w:szCs w:val="22"/>
                  <w:lang w:val="en-US"/>
                </w:rPr>
                <m:t>d</m:t>
              </m:r>
            </m:sub>
          </m:sSub>
          <m:r>
            <w:rPr>
              <w:rFonts w:ascii="Cambria Math" w:hAnsi="Cambria Math"/>
              <w:color w:val="000000"/>
              <w:sz w:val="22"/>
              <w:szCs w:val="22"/>
              <w:lang w:val="en-US"/>
            </w:rPr>
            <m:t>=</m:t>
          </m:r>
          <m:d>
            <m:dPr>
              <m:ctrlPr>
                <w:rPr>
                  <w:rFonts w:ascii="Cambria Math" w:hAnsi="Cambria Math"/>
                  <w:i/>
                  <w:color w:val="000000"/>
                  <w:sz w:val="22"/>
                  <w:szCs w:val="22"/>
                  <w:lang w:val="en-US"/>
                </w:rPr>
              </m:ctrlPr>
            </m:dPr>
            <m:e>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0</m:t>
                  </m:r>
                </m:sup>
              </m:sSup>
              <m:r>
                <w:rPr>
                  <w:rFonts w:ascii="Cambria Math" w:hAnsi="Cambria Math"/>
                  <w:color w:val="000000"/>
                  <w:sz w:val="22"/>
                  <w:szCs w:val="22"/>
                  <w:lang w:val="en-US"/>
                </w:rPr>
                <m:t>+…+</m:t>
              </m:r>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e>
          </m:d>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f</m:t>
              </m:r>
            </m:e>
            <m:sub>
              <m:r>
                <w:rPr>
                  <w:rFonts w:ascii="Cambria Math" w:hAnsi="Cambria Math"/>
                  <w:color w:val="000000"/>
                  <w:sz w:val="22"/>
                  <w:szCs w:val="22"/>
                  <w:lang w:val="en-US"/>
                </w:rPr>
                <m:t>d</m:t>
              </m:r>
            </m:sub>
          </m:sSub>
          <m:r>
            <w:rPr>
              <w:rFonts w:ascii="Cambria Math" w:hAnsi="Cambria Math"/>
              <w:color w:val="000000"/>
              <w:sz w:val="22"/>
              <w:szCs w:val="22"/>
              <w:lang w:val="en-US"/>
            </w:rPr>
            <m:t>+</m:t>
          </m:r>
          <m:sSub>
            <m:sSubPr>
              <m:ctrlPr>
                <w:rPr>
                  <w:rFonts w:ascii="Cambria Math" w:hAnsi="Cambria Math"/>
                  <w:i/>
                  <w:color w:val="000000"/>
                  <w:sz w:val="22"/>
                  <w:szCs w:val="22"/>
                  <w:lang w:val="en-US"/>
                </w:rPr>
              </m:ctrlPr>
            </m:sSubPr>
            <m:e>
              <m:r>
                <w:rPr>
                  <w:rFonts w:ascii="Cambria Math" w:hAnsi="Cambria Math"/>
                  <w:color w:val="000000"/>
                  <w:sz w:val="22"/>
                  <w:szCs w:val="22"/>
                  <w:lang w:val="en-US"/>
                </w:rPr>
                <m:t>s</m:t>
              </m:r>
            </m:e>
            <m:sub>
              <m:r>
                <w:rPr>
                  <w:rFonts w:ascii="Cambria Math" w:hAnsi="Cambria Math"/>
                  <w:color w:val="000000"/>
                  <w:sz w:val="22"/>
                  <w:szCs w:val="22"/>
                  <w:lang w:val="en-US"/>
                </w:rPr>
                <m:t>d</m:t>
              </m:r>
            </m:sub>
          </m:sSub>
          <m:sSup>
            <m:sSupPr>
              <m:ctrlPr>
                <w:rPr>
                  <w:rFonts w:ascii="Cambria Math" w:hAnsi="Cambria Math"/>
                  <w:i/>
                  <w:color w:val="000000"/>
                  <w:sz w:val="22"/>
                  <w:szCs w:val="22"/>
                  <w:lang w:val="en-US"/>
                </w:rPr>
              </m:ctrlPr>
            </m:sSupPr>
            <m:e>
              <m:r>
                <w:rPr>
                  <w:rFonts w:ascii="Cambria Math" w:hAnsi="Cambria Math"/>
                  <w:color w:val="000000"/>
                  <w:sz w:val="22"/>
                  <w:szCs w:val="22"/>
                  <w:lang w:val="en-US"/>
                </w:rPr>
                <m:t>3</m:t>
              </m:r>
            </m:e>
            <m:sup>
              <m:r>
                <w:rPr>
                  <w:rFonts w:ascii="Cambria Math" w:hAnsi="Cambria Math"/>
                  <w:color w:val="000000"/>
                  <w:sz w:val="22"/>
                  <w:szCs w:val="22"/>
                  <w:lang w:val="en-US"/>
                </w:rPr>
                <m:t>d-1</m:t>
              </m:r>
            </m:sup>
          </m:sSup>
        </m:oMath>
      </m:oMathPara>
    </w:p>
    <w:p w14:paraId="31228BD5" w14:textId="77777777" w:rsidR="003B3F01" w:rsidRPr="00F4643C" w:rsidRDefault="003B3F01" w:rsidP="00120387">
      <w:pPr>
        <w:jc w:val="both"/>
        <w:rPr>
          <w:color w:val="000000"/>
          <w:sz w:val="22"/>
          <w:szCs w:val="22"/>
          <w:lang w:val="en-US"/>
        </w:rPr>
      </w:pPr>
    </w:p>
    <w:p w14:paraId="685C08CD" w14:textId="66E30891" w:rsidR="00AC6719" w:rsidRPr="00F4643C" w:rsidRDefault="00AC6719" w:rsidP="00120387">
      <w:pPr>
        <w:jc w:val="both"/>
        <w:rPr>
          <w:color w:val="000000"/>
          <w:sz w:val="22"/>
          <w:szCs w:val="22"/>
          <w:lang w:val="en-US"/>
        </w:rPr>
      </w:pPr>
      <w:r w:rsidRPr="00F4643C">
        <w:rPr>
          <w:color w:val="000000"/>
          <w:sz w:val="22"/>
          <w:szCs w:val="22"/>
          <w:lang w:val="en-US"/>
        </w:rPr>
        <w:t xml:space="preserve">  </w:t>
      </w:r>
      <w:r w:rsidR="00485A8F" w:rsidRPr="00F4643C">
        <w:rPr>
          <w:color w:val="000000"/>
          <w:sz w:val="22"/>
          <w:szCs w:val="22"/>
          <w:lang w:val="en-US"/>
        </w:rPr>
        <w:t xml:space="preserve">  </w:t>
      </w:r>
      <w:r w:rsidR="00091FE0" w:rsidRPr="00F4643C">
        <w:rPr>
          <w:color w:val="000000"/>
          <w:sz w:val="16"/>
          <w:szCs w:val="16"/>
          <w:lang w:val="en-US"/>
        </w:rPr>
        <w:t>COMPA</w:t>
      </w:r>
      <w:r w:rsidR="00091FE0" w:rsidRPr="00F4643C">
        <w:rPr>
          <w:color w:val="000000"/>
          <w:sz w:val="22"/>
          <w:szCs w:val="22"/>
          <w:lang w:val="en-US"/>
        </w:rPr>
        <w:t>R</w:t>
      </w:r>
      <w:r w:rsidR="00091FE0" w:rsidRPr="00F4643C">
        <w:rPr>
          <w:color w:val="000000"/>
          <w:sz w:val="16"/>
          <w:szCs w:val="16"/>
          <w:lang w:val="en-US"/>
        </w:rPr>
        <w:t>E</w:t>
      </w:r>
      <w:r w:rsidR="00091FE0" w:rsidRPr="00F4643C">
        <w:rPr>
          <w:color w:val="000000"/>
          <w:sz w:val="22"/>
          <w:szCs w:val="22"/>
          <w:lang w:val="en-US"/>
        </w:rPr>
        <w:t xml:space="preserve"> in merge mode employs </w:t>
      </w:r>
      <w:r w:rsidR="00485A8F" w:rsidRPr="00F4643C">
        <w:rPr>
          <w:color w:val="000000"/>
          <w:sz w:val="22"/>
          <w:szCs w:val="22"/>
          <w:lang w:val="en-US"/>
        </w:rPr>
        <w:t xml:space="preserve">the same algorithm </w:t>
      </w:r>
      <w:r w:rsidR="001418A9" w:rsidRPr="00F4643C">
        <w:rPr>
          <w:color w:val="000000"/>
          <w:sz w:val="22"/>
          <w:szCs w:val="22"/>
          <w:lang w:val="en-US"/>
        </w:rPr>
        <w:t xml:space="preserve">as </w:t>
      </w:r>
      <w:r w:rsidR="00485A8F" w:rsidRPr="00F4643C">
        <w:rPr>
          <w:color w:val="000000"/>
          <w:sz w:val="22"/>
          <w:szCs w:val="22"/>
          <w:lang w:val="en-US"/>
        </w:rPr>
        <w:t xml:space="preserve">in </w:t>
      </w:r>
      <w:r w:rsidR="00091FE0" w:rsidRPr="00F4643C">
        <w:rPr>
          <w:color w:val="000000"/>
          <w:sz w:val="22"/>
          <w:szCs w:val="22"/>
          <w:lang w:val="en-US"/>
        </w:rPr>
        <w:t>separate</w:t>
      </w:r>
      <w:r w:rsidR="00485A8F" w:rsidRPr="00F4643C">
        <w:rPr>
          <w:color w:val="000000"/>
          <w:sz w:val="22"/>
          <w:szCs w:val="22"/>
          <w:lang w:val="en-US"/>
        </w:rPr>
        <w:t xml:space="preserve"> mode except that </w:t>
      </w:r>
      <w:r w:rsidR="00091FE0" w:rsidRPr="00F4643C">
        <w:rPr>
          <w:color w:val="000000"/>
          <w:sz w:val="22"/>
          <w:szCs w:val="22"/>
          <w:lang w:val="en-US"/>
        </w:rPr>
        <w:t xml:space="preserve">since </w:t>
      </w:r>
      <w:r w:rsidR="00485A8F" w:rsidRPr="00F4643C">
        <w:rPr>
          <w:color w:val="000000"/>
          <w:sz w:val="22"/>
          <w:szCs w:val="22"/>
          <w:lang w:val="en-US"/>
        </w:rPr>
        <w:t xml:space="preserve">the two input samples are </w:t>
      </w:r>
      <w:r w:rsidR="001418A9" w:rsidRPr="00F4643C">
        <w:rPr>
          <w:color w:val="000000"/>
          <w:sz w:val="22"/>
          <w:szCs w:val="22"/>
          <w:lang w:val="en-US"/>
        </w:rPr>
        <w:t xml:space="preserve">first </w:t>
      </w:r>
      <w:r w:rsidR="00485A8F" w:rsidRPr="00F4643C">
        <w:rPr>
          <w:color w:val="000000"/>
          <w:sz w:val="22"/>
          <w:szCs w:val="22"/>
          <w:lang w:val="en-US"/>
        </w:rPr>
        <w:t>merged</w:t>
      </w:r>
      <w:r w:rsidR="00091FE0" w:rsidRPr="00F4643C">
        <w:rPr>
          <w:color w:val="000000"/>
          <w:sz w:val="22"/>
          <w:szCs w:val="22"/>
          <w:lang w:val="en-US"/>
        </w:rPr>
        <w:t>, there is only one set of hypercubes instead of a union, and for hypercubes in which only one of the samples has data points, similarity is 0%.</w:t>
      </w:r>
    </w:p>
    <w:p w14:paraId="12D9BE10" w14:textId="09A65B6C" w:rsidR="00091FE0" w:rsidRPr="00F4643C" w:rsidRDefault="00091FE0" w:rsidP="00120387">
      <w:pPr>
        <w:jc w:val="both"/>
        <w:rPr>
          <w:color w:val="000000"/>
          <w:sz w:val="22"/>
          <w:szCs w:val="22"/>
          <w:lang w:val="en-US"/>
        </w:rPr>
      </w:pPr>
      <w:r w:rsidRPr="00F4643C">
        <w:rPr>
          <w:color w:val="000000"/>
          <w:sz w:val="22"/>
          <w:szCs w:val="22"/>
          <w:lang w:val="en-US"/>
        </w:rPr>
        <w:t xml:space="preserve">   Changing the order of columns and increasing the number of quantiles have no effect and little effect on the similarity metric respectively. The former is due to the commutative nature of dimension division, and the latter just changes the scale of values while mostly preserving relative differences.</w:t>
      </w:r>
    </w:p>
    <w:p w14:paraId="62EAA3C5" w14:textId="40CC4594" w:rsidR="00A865F9" w:rsidRPr="00F4643C" w:rsidRDefault="00A526E0" w:rsidP="00120387">
      <w:pPr>
        <w:jc w:val="both"/>
        <w:rPr>
          <w:color w:val="000000"/>
          <w:sz w:val="22"/>
          <w:szCs w:val="22"/>
          <w:lang w:val="en-US"/>
        </w:rPr>
      </w:pPr>
      <w:r w:rsidRPr="00F4643C">
        <w:rPr>
          <w:color w:val="000000"/>
          <w:sz w:val="22"/>
          <w:szCs w:val="22"/>
          <w:lang w:val="en-US"/>
        </w:rPr>
        <w:lastRenderedPageBreak/>
        <w:t xml:space="preserve">   </w:t>
      </w:r>
      <w:r w:rsidRPr="00F4643C">
        <w:rPr>
          <w:color w:val="000000"/>
          <w:sz w:val="16"/>
          <w:szCs w:val="16"/>
          <w:lang w:val="en-US"/>
        </w:rPr>
        <w:t>COMPA</w:t>
      </w:r>
      <w:r w:rsidRPr="00F4643C">
        <w:rPr>
          <w:color w:val="000000"/>
          <w:sz w:val="22"/>
          <w:szCs w:val="22"/>
          <w:lang w:val="en-US"/>
        </w:rPr>
        <w:t>R</w:t>
      </w:r>
      <w:r w:rsidRPr="00F4643C">
        <w:rPr>
          <w:color w:val="000000"/>
          <w:sz w:val="16"/>
          <w:szCs w:val="16"/>
          <w:lang w:val="en-US"/>
        </w:rPr>
        <w:t>E</w:t>
      </w:r>
      <w:r w:rsidRPr="00F4643C">
        <w:rPr>
          <w:color w:val="000000"/>
          <w:sz w:val="22"/>
          <w:szCs w:val="22"/>
          <w:lang w:val="en-US"/>
        </w:rPr>
        <w:t xml:space="preserve"> is written using dynamic programming in which an optimization problem is iteratively solved. Programs developed in this way benefit from shorter processing time compared to those using recursion in which solving a problem depends on solutions to smaller instances (e.g. measuring similarity within one hypercube) of the same problem.</w:t>
      </w:r>
    </w:p>
    <w:p w14:paraId="77962783" w14:textId="77777777" w:rsidR="004C40F2" w:rsidRPr="00F4643C" w:rsidRDefault="004C40F2" w:rsidP="00120387">
      <w:pPr>
        <w:jc w:val="both"/>
        <w:rPr>
          <w:color w:val="000000"/>
          <w:sz w:val="22"/>
          <w:szCs w:val="22"/>
          <w:lang w:val="en-US"/>
        </w:rPr>
      </w:pPr>
    </w:p>
    <w:p w14:paraId="14C28B11" w14:textId="0B3BDEA4" w:rsidR="00EE2ECC" w:rsidRPr="00F4643C" w:rsidRDefault="000842BF" w:rsidP="00120387">
      <w:pPr>
        <w:jc w:val="both"/>
        <w:rPr>
          <w:b/>
          <w:color w:val="000000"/>
          <w:sz w:val="22"/>
          <w:szCs w:val="22"/>
          <w:lang w:val="en-US"/>
        </w:rPr>
      </w:pPr>
      <w:r w:rsidRPr="00F4643C">
        <w:rPr>
          <w:b/>
          <w:color w:val="000000"/>
          <w:sz w:val="22"/>
          <w:szCs w:val="22"/>
          <w:lang w:val="en-US"/>
        </w:rPr>
        <w:t>Signal drift correction in high-throughput flow cytometry</w:t>
      </w:r>
    </w:p>
    <w:p w14:paraId="363F0DEC" w14:textId="5B0FDE40" w:rsidR="00353C15" w:rsidRPr="00F4643C" w:rsidRDefault="000555BD" w:rsidP="00120387">
      <w:pPr>
        <w:jc w:val="both"/>
        <w:rPr>
          <w:color w:val="000000"/>
          <w:sz w:val="22"/>
          <w:szCs w:val="22"/>
          <w:lang w:val="en-US"/>
        </w:rPr>
      </w:pPr>
      <w:r w:rsidRPr="00F4643C">
        <w:rPr>
          <w:color w:val="000000"/>
          <w:sz w:val="22"/>
          <w:szCs w:val="22"/>
          <w:lang w:val="en-US"/>
        </w:rPr>
        <w:t>Signal drift is an intrinsic property of HTFC</w:t>
      </w:r>
      <w:r w:rsidR="001418A9" w:rsidRPr="00F4643C">
        <w:rPr>
          <w:color w:val="000000"/>
          <w:sz w:val="22"/>
          <w:szCs w:val="22"/>
          <w:lang w:val="en-US"/>
        </w:rPr>
        <w:t xml:space="preserve"> and therefore a source of bias</w:t>
      </w:r>
      <w:r w:rsidR="00213720" w:rsidRPr="00F4643C">
        <w:rPr>
          <w:color w:val="000000"/>
          <w:sz w:val="22"/>
          <w:szCs w:val="22"/>
          <w:lang w:val="en-US"/>
        </w:rPr>
        <w:t xml:space="preserve"> within and across plates</w:t>
      </w:r>
      <w:r w:rsidR="001418A9" w:rsidRPr="00F4643C">
        <w:rPr>
          <w:color w:val="000000"/>
          <w:sz w:val="22"/>
          <w:szCs w:val="22"/>
          <w:lang w:val="en-US"/>
        </w:rPr>
        <w:t xml:space="preserve">. Depending on the order and the protocol wells are aspirated by the flow cytometer, time </w:t>
      </w:r>
      <w:r w:rsidR="00771F32" w:rsidRPr="00F4643C">
        <w:rPr>
          <w:color w:val="000000"/>
          <w:sz w:val="22"/>
          <w:szCs w:val="22"/>
          <w:lang w:val="en-US"/>
        </w:rPr>
        <w:t>may become a major concern</w:t>
      </w:r>
      <w:r w:rsidR="002E505E" w:rsidRPr="00F4643C">
        <w:rPr>
          <w:color w:val="000000"/>
          <w:sz w:val="22"/>
          <w:szCs w:val="22"/>
          <w:lang w:val="en-US"/>
        </w:rPr>
        <w:t xml:space="preserve"> so that wells read later may have higher MFIs than expected</w:t>
      </w:r>
      <w:r w:rsidR="00771F32" w:rsidRPr="00F4643C">
        <w:rPr>
          <w:color w:val="000000"/>
          <w:sz w:val="22"/>
          <w:szCs w:val="22"/>
          <w:lang w:val="en-US"/>
        </w:rPr>
        <w:t>.</w:t>
      </w:r>
      <w:r w:rsidR="00B65186" w:rsidRPr="00F4643C">
        <w:rPr>
          <w:color w:val="000000"/>
          <w:sz w:val="22"/>
          <w:szCs w:val="22"/>
          <w:lang w:val="en-US"/>
        </w:rPr>
        <w:t xml:space="preserve"> </w:t>
      </w:r>
      <w:r w:rsidR="00B65186" w:rsidRPr="00F4643C">
        <w:rPr>
          <w:b/>
          <w:bCs/>
          <w:color w:val="FF0000"/>
          <w:sz w:val="22"/>
          <w:szCs w:val="22"/>
          <w:lang w:val="en-US"/>
        </w:rPr>
        <w:t>Fig</w:t>
      </w:r>
      <w:r w:rsidR="00B65186" w:rsidRPr="00F4643C">
        <w:rPr>
          <w:color w:val="FF0000"/>
          <w:sz w:val="22"/>
          <w:szCs w:val="22"/>
          <w:lang w:val="en-US"/>
        </w:rPr>
        <w:t xml:space="preserve"> </w:t>
      </w:r>
      <w:r w:rsidR="00B65186" w:rsidRPr="00F4643C">
        <w:rPr>
          <w:color w:val="000000"/>
          <w:sz w:val="22"/>
          <w:szCs w:val="22"/>
          <w:lang w:val="en-US"/>
        </w:rPr>
        <w:t>shows three plates of an AML mouse mode</w:t>
      </w:r>
      <w:r w:rsidR="00213720" w:rsidRPr="00F4643C">
        <w:rPr>
          <w:color w:val="000000"/>
          <w:sz w:val="22"/>
          <w:szCs w:val="22"/>
          <w:lang w:val="en-US"/>
        </w:rPr>
        <w:t>l</w:t>
      </w:r>
      <w:r w:rsidR="00B65186" w:rsidRPr="00F4643C">
        <w:rPr>
          <w:color w:val="000000"/>
          <w:sz w:val="22"/>
          <w:szCs w:val="22"/>
          <w:lang w:val="en-US"/>
        </w:rPr>
        <w:t xml:space="preserve"> screen </w:t>
      </w:r>
      <w:r w:rsidR="00F177DC" w:rsidRPr="00F4643C">
        <w:rPr>
          <w:color w:val="000000"/>
          <w:sz w:val="22"/>
          <w:szCs w:val="22"/>
          <w:lang w:val="en-US"/>
        </w:rPr>
        <w:t>in which wells were read column-wise form right to left</w:t>
      </w:r>
      <w:r w:rsidR="00B65186" w:rsidRPr="00F4643C">
        <w:rPr>
          <w:color w:val="000000"/>
          <w:sz w:val="22"/>
          <w:szCs w:val="22"/>
          <w:lang w:val="en-US"/>
        </w:rPr>
        <w:t xml:space="preserve">. </w:t>
      </w:r>
      <w:r w:rsidR="00213720" w:rsidRPr="00F4643C">
        <w:rPr>
          <w:color w:val="000000"/>
          <w:sz w:val="22"/>
          <w:szCs w:val="22"/>
          <w:lang w:val="en-US"/>
        </w:rPr>
        <w:t>Plotting MFIs vs pseudo-time (</w:t>
      </w:r>
      <w:r w:rsidR="00F177DC" w:rsidRPr="00F4643C">
        <w:rPr>
          <w:color w:val="000000"/>
          <w:sz w:val="22"/>
          <w:szCs w:val="22"/>
          <w:lang w:val="en-US"/>
        </w:rPr>
        <w:t xml:space="preserve">i.e. the </w:t>
      </w:r>
      <w:r w:rsidR="00213720" w:rsidRPr="00F4643C">
        <w:rPr>
          <w:color w:val="000000"/>
          <w:sz w:val="22"/>
          <w:szCs w:val="22"/>
          <w:lang w:val="en-US"/>
        </w:rPr>
        <w:t xml:space="preserve">order wells were read) reveals an increasing trend toward the bottom left of </w:t>
      </w:r>
      <w:r w:rsidR="00BD774C" w:rsidRPr="00F4643C">
        <w:rPr>
          <w:color w:val="000000"/>
          <w:sz w:val="22"/>
          <w:szCs w:val="22"/>
          <w:lang w:val="en-US"/>
        </w:rPr>
        <w:t>the</w:t>
      </w:r>
      <w:r w:rsidR="00353C15" w:rsidRPr="00F4643C">
        <w:rPr>
          <w:color w:val="000000"/>
          <w:sz w:val="22"/>
          <w:szCs w:val="22"/>
          <w:lang w:val="en-US"/>
        </w:rPr>
        <w:t xml:space="preserve"> </w:t>
      </w:r>
      <w:r w:rsidR="00213720" w:rsidRPr="00F4643C">
        <w:rPr>
          <w:color w:val="000000"/>
          <w:sz w:val="22"/>
          <w:szCs w:val="22"/>
          <w:lang w:val="en-US"/>
        </w:rPr>
        <w:t>plate</w:t>
      </w:r>
      <w:r w:rsidR="00353C15" w:rsidRPr="00F4643C">
        <w:rPr>
          <w:color w:val="000000"/>
          <w:sz w:val="22"/>
          <w:szCs w:val="22"/>
          <w:lang w:val="en-US"/>
        </w:rPr>
        <w:t xml:space="preserve">. Also, since there is a time difference between reading the plates, there is </w:t>
      </w:r>
      <w:r w:rsidR="00BD774C" w:rsidRPr="00F4643C">
        <w:rPr>
          <w:color w:val="000000"/>
          <w:sz w:val="22"/>
          <w:szCs w:val="22"/>
          <w:lang w:val="en-US"/>
        </w:rPr>
        <w:t xml:space="preserve">also </w:t>
      </w:r>
      <w:r w:rsidR="00353C15" w:rsidRPr="00F4643C">
        <w:rPr>
          <w:color w:val="000000"/>
          <w:sz w:val="22"/>
          <w:szCs w:val="22"/>
          <w:lang w:val="en-US"/>
        </w:rPr>
        <w:t>a batch effect between the plates</w:t>
      </w:r>
      <w:r w:rsidR="00213720" w:rsidRPr="00F4643C">
        <w:rPr>
          <w:color w:val="000000"/>
          <w:sz w:val="22"/>
          <w:szCs w:val="22"/>
          <w:lang w:val="en-US"/>
        </w:rPr>
        <w:t>.</w:t>
      </w:r>
    </w:p>
    <w:p w14:paraId="2444D949" w14:textId="51ED4FAC" w:rsidR="00C37432" w:rsidRPr="00F4643C" w:rsidRDefault="00353C15" w:rsidP="00120387">
      <w:pPr>
        <w:jc w:val="both"/>
        <w:rPr>
          <w:color w:val="000000"/>
          <w:sz w:val="22"/>
          <w:szCs w:val="22"/>
          <w:lang w:val="en-US"/>
        </w:rPr>
      </w:pPr>
      <w:r w:rsidRPr="00F4643C">
        <w:rPr>
          <w:color w:val="000000"/>
          <w:sz w:val="22"/>
          <w:szCs w:val="22"/>
          <w:lang w:val="en-US"/>
        </w:rPr>
        <w:t xml:space="preserve">   </w:t>
      </w:r>
      <w:r w:rsidR="00F177DC" w:rsidRPr="00F4643C">
        <w:rPr>
          <w:color w:val="000000"/>
          <w:sz w:val="22"/>
          <w:szCs w:val="22"/>
          <w:lang w:val="en-US"/>
        </w:rPr>
        <w:t xml:space="preserve">To </w:t>
      </w:r>
      <w:r w:rsidRPr="00F4643C">
        <w:rPr>
          <w:color w:val="000000"/>
          <w:sz w:val="22"/>
          <w:szCs w:val="22"/>
          <w:lang w:val="en-US"/>
        </w:rPr>
        <w:t>correct for</w:t>
      </w:r>
      <w:r w:rsidR="00F177DC" w:rsidRPr="00F4643C">
        <w:rPr>
          <w:color w:val="000000"/>
          <w:sz w:val="22"/>
          <w:szCs w:val="22"/>
          <w:lang w:val="en-US"/>
        </w:rPr>
        <w:t xml:space="preserve"> this </w:t>
      </w:r>
      <w:r w:rsidRPr="00F4643C">
        <w:rPr>
          <w:color w:val="000000"/>
          <w:sz w:val="22"/>
          <w:szCs w:val="22"/>
          <w:lang w:val="en-US"/>
        </w:rPr>
        <w:t>bias</w:t>
      </w:r>
      <w:r w:rsidR="00F177DC" w:rsidRPr="00F4643C">
        <w:rPr>
          <w:color w:val="000000"/>
          <w:sz w:val="22"/>
          <w:szCs w:val="22"/>
          <w:lang w:val="en-US"/>
        </w:rPr>
        <w:t>, we employed a two-step correction: intra-plate correction and inter-plate correction.</w:t>
      </w:r>
      <w:r w:rsidR="00643360" w:rsidRPr="00F4643C">
        <w:rPr>
          <w:color w:val="000000"/>
          <w:sz w:val="22"/>
          <w:szCs w:val="22"/>
          <w:lang w:val="en-US"/>
        </w:rPr>
        <w:t xml:space="preserve"> </w:t>
      </w:r>
      <w:r w:rsidR="0075426C" w:rsidRPr="00F4643C">
        <w:rPr>
          <w:color w:val="000000"/>
          <w:sz w:val="22"/>
          <w:szCs w:val="22"/>
          <w:lang w:val="en-US"/>
        </w:rPr>
        <w:t>For a given plate, w</w:t>
      </w:r>
      <w:r w:rsidR="006E01C1" w:rsidRPr="00F4643C">
        <w:rPr>
          <w:color w:val="000000"/>
          <w:sz w:val="22"/>
          <w:szCs w:val="22"/>
          <w:lang w:val="en-US"/>
        </w:rPr>
        <w:t xml:space="preserve">e first </w:t>
      </w:r>
      <w:r w:rsidR="00E37CCD" w:rsidRPr="00F4643C">
        <w:rPr>
          <w:color w:val="000000"/>
          <w:sz w:val="22"/>
          <w:szCs w:val="22"/>
          <w:lang w:val="en-US"/>
        </w:rPr>
        <w:t xml:space="preserve">fit a linear regression model and then </w:t>
      </w:r>
      <w:r w:rsidR="00023CFF" w:rsidRPr="00F4643C">
        <w:rPr>
          <w:color w:val="000000"/>
          <w:sz w:val="22"/>
          <w:szCs w:val="22"/>
          <w:lang w:val="en-US"/>
        </w:rPr>
        <w:t xml:space="preserve">vertically </w:t>
      </w:r>
      <w:r w:rsidR="006C1A8F" w:rsidRPr="00F4643C">
        <w:rPr>
          <w:color w:val="000000"/>
          <w:sz w:val="22"/>
          <w:szCs w:val="22"/>
          <w:lang w:val="en-US"/>
        </w:rPr>
        <w:t>translate</w:t>
      </w:r>
      <w:r w:rsidR="00E37CCD" w:rsidRPr="00F4643C">
        <w:rPr>
          <w:color w:val="000000"/>
          <w:sz w:val="22"/>
          <w:szCs w:val="22"/>
          <w:lang w:val="en-US"/>
        </w:rPr>
        <w:t xml:space="preserve"> </w:t>
      </w:r>
      <w:r w:rsidR="006C1A8F" w:rsidRPr="00F4643C">
        <w:rPr>
          <w:color w:val="000000"/>
          <w:sz w:val="22"/>
          <w:szCs w:val="22"/>
          <w:lang w:val="en-US"/>
        </w:rPr>
        <w:t>points (MFIs)</w:t>
      </w:r>
      <w:r w:rsidR="00023CFF" w:rsidRPr="00F4643C">
        <w:rPr>
          <w:color w:val="000000"/>
          <w:sz w:val="22"/>
          <w:szCs w:val="22"/>
          <w:lang w:val="en-US"/>
        </w:rPr>
        <w:t xml:space="preserve"> </w:t>
      </w:r>
      <w:r w:rsidR="00E37CCD" w:rsidRPr="00F4643C">
        <w:rPr>
          <w:color w:val="000000"/>
          <w:sz w:val="22"/>
          <w:szCs w:val="22"/>
          <w:lang w:val="en-US"/>
        </w:rPr>
        <w:t xml:space="preserve">with respect to the leaned line </w:t>
      </w:r>
      <w:r w:rsidR="006C1A8F" w:rsidRPr="00F4643C">
        <w:rPr>
          <w:color w:val="000000"/>
          <w:sz w:val="22"/>
          <w:szCs w:val="22"/>
          <w:lang w:val="en-US"/>
        </w:rPr>
        <w:t>as it rotates to</w:t>
      </w:r>
      <w:r w:rsidR="00E37CCD" w:rsidRPr="00F4643C">
        <w:rPr>
          <w:color w:val="000000"/>
          <w:sz w:val="22"/>
          <w:szCs w:val="22"/>
          <w:lang w:val="en-US"/>
        </w:rPr>
        <w:t xml:space="preserve"> slope zero. This is because the relative distance between </w:t>
      </w:r>
      <w:r w:rsidR="00023CFF" w:rsidRPr="00F4643C">
        <w:rPr>
          <w:color w:val="000000"/>
          <w:sz w:val="22"/>
          <w:szCs w:val="22"/>
          <w:lang w:val="en-US"/>
        </w:rPr>
        <w:t xml:space="preserve">the </w:t>
      </w:r>
      <w:r w:rsidR="00E37CCD" w:rsidRPr="00F4643C">
        <w:rPr>
          <w:color w:val="000000"/>
          <w:sz w:val="22"/>
          <w:szCs w:val="22"/>
          <w:lang w:val="en-US"/>
        </w:rPr>
        <w:t>points must be preserved</w:t>
      </w:r>
      <w:r w:rsidR="00EB0F3A" w:rsidRPr="00F4643C">
        <w:rPr>
          <w:color w:val="000000"/>
          <w:sz w:val="22"/>
          <w:szCs w:val="22"/>
          <w:lang w:val="en-US"/>
        </w:rPr>
        <w:t xml:space="preserve"> as much as possible,</w:t>
      </w:r>
      <w:r w:rsidR="00E37CCD" w:rsidRPr="00F4643C">
        <w:rPr>
          <w:color w:val="000000"/>
          <w:sz w:val="22"/>
          <w:szCs w:val="22"/>
          <w:lang w:val="en-US"/>
        </w:rPr>
        <w:t xml:space="preserve"> </w:t>
      </w:r>
      <w:r w:rsidR="00EB0F3A" w:rsidRPr="00F4643C">
        <w:rPr>
          <w:color w:val="000000"/>
          <w:sz w:val="22"/>
          <w:szCs w:val="22"/>
          <w:lang w:val="en-US"/>
        </w:rPr>
        <w:t>and no point must be translated to</w:t>
      </w:r>
      <w:r w:rsidR="00023CFF" w:rsidRPr="00F4643C">
        <w:rPr>
          <w:color w:val="000000"/>
          <w:sz w:val="22"/>
          <w:szCs w:val="22"/>
          <w:lang w:val="en-US"/>
        </w:rPr>
        <w:t xml:space="preserve"> the negative</w:t>
      </w:r>
      <w:r w:rsidR="00C37432" w:rsidRPr="00F4643C">
        <w:rPr>
          <w:color w:val="000000"/>
          <w:sz w:val="22"/>
          <w:szCs w:val="22"/>
          <w:lang w:val="en-US"/>
        </w:rPr>
        <w:t>-</w:t>
      </w:r>
      <m:oMath>
        <m:r>
          <w:rPr>
            <w:rFonts w:ascii="Cambria Math" w:hAnsi="Cambria Math"/>
            <w:color w:val="000000"/>
            <w:sz w:val="22"/>
            <w:szCs w:val="22"/>
            <w:lang w:val="en-US"/>
          </w:rPr>
          <m:t>y</m:t>
        </m:r>
      </m:oMath>
      <w:r w:rsidR="00023CFF" w:rsidRPr="00F4643C">
        <w:rPr>
          <w:color w:val="000000"/>
          <w:sz w:val="22"/>
          <w:szCs w:val="22"/>
          <w:lang w:val="en-US"/>
        </w:rPr>
        <w:t xml:space="preserve"> quadrant </w:t>
      </w:r>
      <w:r w:rsidR="00E37CCD" w:rsidRPr="00F4643C">
        <w:rPr>
          <w:color w:val="000000"/>
          <w:sz w:val="22"/>
          <w:szCs w:val="22"/>
          <w:lang w:val="en-US"/>
        </w:rPr>
        <w:t>after correction.</w:t>
      </w:r>
      <w:r w:rsidR="00C37432" w:rsidRPr="00F4643C">
        <w:rPr>
          <w:color w:val="000000"/>
          <w:sz w:val="22"/>
          <w:szCs w:val="22"/>
          <w:lang w:val="en-US"/>
        </w:rPr>
        <w:t xml:space="preserve"> In this </w:t>
      </w:r>
      <w:r w:rsidR="00765CFD" w:rsidRPr="00F4643C">
        <w:rPr>
          <w:color w:val="000000"/>
          <w:sz w:val="22"/>
          <w:szCs w:val="22"/>
          <w:lang w:val="en-US"/>
        </w:rPr>
        <w:t>way</w:t>
      </w:r>
      <w:r w:rsidR="00C37432" w:rsidRPr="00F4643C">
        <w:rPr>
          <w:color w:val="000000"/>
          <w:sz w:val="22"/>
          <w:szCs w:val="22"/>
          <w:lang w:val="en-US"/>
        </w:rPr>
        <w:t xml:space="preserve">, </w:t>
      </w:r>
      <w:r w:rsidR="00765CFD" w:rsidRPr="00F4643C">
        <w:rPr>
          <w:color w:val="000000"/>
          <w:sz w:val="22"/>
          <w:szCs w:val="22"/>
          <w:lang w:val="en-US"/>
        </w:rPr>
        <w:t xml:space="preserve">a </w:t>
      </w:r>
      <w:r w:rsidR="00C37432" w:rsidRPr="00F4643C">
        <w:rPr>
          <w:color w:val="000000"/>
          <w:sz w:val="22"/>
          <w:szCs w:val="22"/>
          <w:lang w:val="en-US"/>
        </w:rPr>
        <w:t>point</w:t>
      </w:r>
      <w:r w:rsidR="00765CFD" w:rsidRPr="00F4643C">
        <w:rPr>
          <w:color w:val="000000"/>
          <w:sz w:val="22"/>
          <w:szCs w:val="22"/>
          <w:lang w:val="en-US"/>
        </w:rPr>
        <w:t xml:space="preserve"> at</w:t>
      </w:r>
      <w:r w:rsidR="00C37432" w:rsidRPr="00F4643C">
        <w:rPr>
          <w:color w:val="000000"/>
          <w:sz w:val="22"/>
          <w:szCs w:val="22"/>
          <w:lang w:val="en-US"/>
        </w:rPr>
        <w:t xml:space="preserve">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C37432" w:rsidRPr="00F4643C">
        <w:rPr>
          <w:color w:val="000000"/>
          <w:sz w:val="22"/>
          <w:szCs w:val="22"/>
          <w:lang w:val="en-US"/>
        </w:rPr>
        <w:t xml:space="preserve"> </w:t>
      </w:r>
      <w:r w:rsidR="00BD4131" w:rsidRPr="00F4643C">
        <w:rPr>
          <w:color w:val="000000"/>
          <w:sz w:val="22"/>
          <w:szCs w:val="22"/>
          <w:lang w:val="en-US"/>
        </w:rPr>
        <w:t xml:space="preserve">is </w:t>
      </w:r>
      <w:r w:rsidR="00C37432" w:rsidRPr="00F4643C">
        <w:rPr>
          <w:color w:val="000000"/>
          <w:sz w:val="22"/>
          <w:szCs w:val="22"/>
          <w:lang w:val="en-US"/>
        </w:rPr>
        <w:t>translate</w:t>
      </w:r>
      <w:r w:rsidR="00BD4131" w:rsidRPr="00F4643C">
        <w:rPr>
          <w:color w:val="000000"/>
          <w:sz w:val="22"/>
          <w:szCs w:val="22"/>
          <w:lang w:val="en-US"/>
        </w:rPr>
        <w:t>d</w:t>
      </w:r>
      <w:r w:rsidR="00C37432" w:rsidRPr="00F4643C">
        <w:rPr>
          <w:color w:val="000000"/>
          <w:sz w:val="22"/>
          <w:szCs w:val="22"/>
          <w:lang w:val="en-US"/>
        </w:rPr>
        <w:t xml:space="preserve">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r>
              <w:rPr>
                <w:rFonts w:ascii="Cambria Math" w:hAnsi="Cambria Math"/>
                <w:color w:val="000000"/>
                <w:sz w:val="22"/>
                <w:szCs w:val="22"/>
                <w:lang w:val="en-US"/>
              </w:rPr>
              <m:t>,x</m:t>
            </m:r>
          </m:e>
        </m:d>
      </m:oMath>
      <w:r w:rsidR="00C37432" w:rsidRPr="00F4643C">
        <w:rPr>
          <w:color w:val="000000"/>
          <w:sz w:val="22"/>
          <w:szCs w:val="22"/>
          <w:lang w:val="en-US"/>
        </w:rPr>
        <w:t xml:space="preserve"> after intra-plate correction</w:t>
      </w:r>
      <w:r w:rsidR="00BD4131" w:rsidRPr="00F4643C">
        <w:rPr>
          <w:color w:val="000000"/>
          <w:sz w:val="22"/>
          <w:szCs w:val="22"/>
          <w:lang w:val="en-US"/>
        </w:rPr>
        <w:t xml:space="preserve">. The coefficient </w:t>
      </w:r>
      <m:oMath>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BD4131" w:rsidRPr="00F4643C">
        <w:rPr>
          <w:color w:val="000000"/>
          <w:sz w:val="22"/>
          <w:szCs w:val="22"/>
          <w:lang w:val="en-US"/>
        </w:rPr>
        <w:t xml:space="preserve"> is called correction coefficient and derives from the ratio of</w:t>
      </w:r>
      <w:r w:rsidR="00F07580" w:rsidRPr="00F4643C">
        <w:rPr>
          <w:color w:val="000000"/>
          <w:sz w:val="22"/>
          <w:szCs w:val="22"/>
          <w:lang w:val="en-US"/>
        </w:rPr>
        <w:t xml:space="preserve"> y-coordinates of any point on the </w:t>
      </w:r>
      <w:r w:rsidR="004163C7" w:rsidRPr="00F4643C">
        <w:rPr>
          <w:color w:val="000000"/>
          <w:sz w:val="22"/>
          <w:szCs w:val="22"/>
          <w:lang w:val="en-US"/>
        </w:rPr>
        <w:t xml:space="preserve">regression </w:t>
      </w:r>
      <w:r w:rsidR="00F07580" w:rsidRPr="00F4643C">
        <w:rPr>
          <w:color w:val="000000"/>
          <w:sz w:val="22"/>
          <w:szCs w:val="22"/>
          <w:lang w:val="en-US"/>
        </w:rPr>
        <w:t xml:space="preserve">line before and after translation: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num>
          <m:den>
            <m:r>
              <w:rPr>
                <w:rFonts w:ascii="Cambria Math" w:hAnsi="Cambria Math"/>
                <w:color w:val="000000"/>
                <w:sz w:val="22"/>
                <w:szCs w:val="22"/>
                <w:lang w:val="en-US"/>
              </w:rPr>
              <m:t>y</m:t>
            </m:r>
          </m:den>
        </m:f>
        <m:r>
          <w:rPr>
            <w:rFonts w:ascii="Cambria Math" w:hAnsi="Cambria Math"/>
            <w:color w:val="000000"/>
            <w:sz w:val="22"/>
            <w:szCs w:val="22"/>
            <w:lang w:val="en-US"/>
          </w:rPr>
          <m:t>=</m:t>
        </m:r>
        <m:f>
          <m:fPr>
            <m:ctrlPr>
              <w:rPr>
                <w:rFonts w:ascii="Cambria Math" w:hAnsi="Cambria Math"/>
                <w:i/>
                <w:color w:val="000000"/>
                <w:sz w:val="22"/>
                <w:szCs w:val="22"/>
                <w:lang w:val="en-US"/>
              </w:rPr>
            </m:ctrlPr>
          </m:fPr>
          <m:num>
            <m:r>
              <w:rPr>
                <w:rFonts w:ascii="Cambria Math" w:hAnsi="Cambria Math"/>
                <w:color w:val="000000"/>
                <w:sz w:val="22"/>
                <w:szCs w:val="22"/>
                <w:lang w:val="en-US"/>
              </w:rPr>
              <m:t>b</m:t>
            </m:r>
          </m:num>
          <m:den>
            <m:r>
              <w:rPr>
                <w:rFonts w:ascii="Cambria Math" w:hAnsi="Cambria Math"/>
                <w:color w:val="000000"/>
                <w:sz w:val="22"/>
                <w:szCs w:val="22"/>
                <w:lang w:val="en-US"/>
              </w:rPr>
              <m:t>mx+b</m:t>
            </m:r>
          </m:den>
        </m:f>
      </m:oMath>
      <w:r w:rsidR="004163C7" w:rsidRPr="00F4643C">
        <w:rPr>
          <w:color w:val="000000"/>
          <w:sz w:val="22"/>
          <w:szCs w:val="22"/>
          <w:lang w:val="en-US"/>
        </w:rPr>
        <w:t xml:space="preserve"> where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y</m:t>
            </m:r>
          </m:e>
          <m:sup>
            <m:r>
              <w:rPr>
                <w:rFonts w:ascii="Cambria Math" w:hAnsi="Cambria Math"/>
                <w:color w:val="000000"/>
                <w:sz w:val="22"/>
                <w:szCs w:val="22"/>
                <w:lang w:val="en-US"/>
              </w:rPr>
              <m:t>*</m:t>
            </m:r>
          </m:sup>
        </m:sSup>
      </m:oMath>
      <w:r w:rsidR="004163C7" w:rsidRPr="00F4643C">
        <w:rPr>
          <w:color w:val="000000"/>
          <w:sz w:val="22"/>
          <w:szCs w:val="22"/>
          <w:lang w:val="en-US"/>
        </w:rPr>
        <w:t xml:space="preserve"> is translated </w:t>
      </w:r>
      <m:oMath>
        <m:r>
          <w:rPr>
            <w:rFonts w:ascii="Cambria Math" w:hAnsi="Cambria Math"/>
            <w:color w:val="000000"/>
            <w:sz w:val="22"/>
            <w:szCs w:val="22"/>
            <w:lang w:val="en-US"/>
          </w:rPr>
          <m:t>y</m:t>
        </m:r>
      </m:oMath>
      <w:r w:rsidR="00983EEB" w:rsidRPr="00F4643C">
        <w:rPr>
          <w:color w:val="000000"/>
          <w:sz w:val="22"/>
          <w:szCs w:val="22"/>
          <w:lang w:val="en-US"/>
        </w:rPr>
        <w:t xml:space="preserve">, </w:t>
      </w:r>
      <m:oMath>
        <m:r>
          <w:rPr>
            <w:rFonts w:ascii="Cambria Math" w:hAnsi="Cambria Math"/>
            <w:color w:val="000000"/>
            <w:sz w:val="22"/>
            <w:szCs w:val="22"/>
            <w:lang w:val="en-US"/>
          </w:rPr>
          <m:t>m</m:t>
        </m:r>
      </m:oMath>
      <w:r w:rsidR="00983EEB" w:rsidRPr="00F4643C">
        <w:rPr>
          <w:color w:val="000000"/>
          <w:sz w:val="22"/>
          <w:szCs w:val="22"/>
          <w:lang w:val="en-US"/>
        </w:rPr>
        <w:t xml:space="preserve"> is slope and </w:t>
      </w:r>
      <m:oMath>
        <m:r>
          <w:rPr>
            <w:rFonts w:ascii="Cambria Math" w:hAnsi="Cambria Math"/>
            <w:color w:val="000000"/>
            <w:sz w:val="22"/>
            <w:szCs w:val="22"/>
            <w:lang w:val="en-US"/>
          </w:rPr>
          <m:t>b</m:t>
        </m:r>
      </m:oMath>
      <w:r w:rsidR="00983EEB" w:rsidRPr="00F4643C">
        <w:rPr>
          <w:color w:val="000000"/>
          <w:sz w:val="22"/>
          <w:szCs w:val="22"/>
          <w:lang w:val="en-US"/>
        </w:rPr>
        <w:t xml:space="preserve"> is intercept </w:t>
      </w:r>
      <w:r w:rsidR="00073311" w:rsidRPr="00F4643C">
        <w:rPr>
          <w:color w:val="000000"/>
          <w:sz w:val="22"/>
          <w:szCs w:val="22"/>
          <w:lang w:val="en-US"/>
        </w:rPr>
        <w:t>of</w:t>
      </w:r>
      <w:r w:rsidR="00983EEB" w:rsidRPr="00F4643C">
        <w:rPr>
          <w:color w:val="000000"/>
          <w:sz w:val="22"/>
          <w:szCs w:val="22"/>
          <w:lang w:val="en-US"/>
        </w:rPr>
        <w:t xml:space="preserve"> the line</w:t>
      </w:r>
      <w:r w:rsidR="00F07580" w:rsidRPr="00F4643C">
        <w:rPr>
          <w:color w:val="000000"/>
          <w:sz w:val="22"/>
          <w:szCs w:val="22"/>
          <w:lang w:val="en-US"/>
        </w:rPr>
        <w:t xml:space="preserve">. This ratio holds true for all other points in the </w:t>
      </w:r>
      <m:oMath>
        <m:r>
          <w:rPr>
            <w:rFonts w:ascii="Cambria Math" w:hAnsi="Cambria Math"/>
            <w:color w:val="000000"/>
            <w:sz w:val="22"/>
            <w:szCs w:val="22"/>
            <w:lang w:val="en-US"/>
          </w:rPr>
          <m:t>xy</m:t>
        </m:r>
      </m:oMath>
      <w:r w:rsidR="00F07580" w:rsidRPr="00F4643C">
        <w:rPr>
          <w:color w:val="000000"/>
          <w:sz w:val="22"/>
          <w:szCs w:val="22"/>
          <w:lang w:val="en-US"/>
        </w:rPr>
        <w:t>-plane.</w:t>
      </w:r>
    </w:p>
    <w:p w14:paraId="42DFFD67" w14:textId="2C86E316" w:rsidR="00C223BE" w:rsidRPr="00F4643C" w:rsidRDefault="00B0315E" w:rsidP="00120387">
      <w:pPr>
        <w:jc w:val="both"/>
        <w:rPr>
          <w:color w:val="000000"/>
          <w:sz w:val="22"/>
          <w:szCs w:val="22"/>
          <w:lang w:val="en-US"/>
        </w:rPr>
      </w:pPr>
      <w:r w:rsidRPr="00F4643C">
        <w:rPr>
          <w:color w:val="000000"/>
          <w:sz w:val="22"/>
          <w:szCs w:val="22"/>
          <w:lang w:val="en-US"/>
        </w:rPr>
        <w:t xml:space="preserve">   After correcting for intra-plate signal drift,</w:t>
      </w:r>
      <w:r w:rsidR="003932CC" w:rsidRPr="00F4643C">
        <w:rPr>
          <w:color w:val="000000"/>
          <w:sz w:val="22"/>
          <w:szCs w:val="22"/>
          <w:lang w:val="en-US"/>
        </w:rPr>
        <w:t xml:space="preserve"> inter-plate signal drift is </w:t>
      </w:r>
      <w:r w:rsidRPr="00F4643C">
        <w:rPr>
          <w:color w:val="000000"/>
          <w:sz w:val="22"/>
          <w:szCs w:val="22"/>
          <w:lang w:val="en-US"/>
        </w:rPr>
        <w:t>corrected by simply aligning MFI medians</w:t>
      </w:r>
      <w:r w:rsidR="003932CC" w:rsidRPr="00F4643C">
        <w:rPr>
          <w:color w:val="000000"/>
          <w:sz w:val="22"/>
          <w:szCs w:val="22"/>
          <w:lang w:val="en-US"/>
        </w:rPr>
        <w:t xml:space="preserve"> of the plates, that is, translati</w:t>
      </w:r>
      <w:r w:rsidR="0009722A" w:rsidRPr="00F4643C">
        <w:rPr>
          <w:color w:val="000000"/>
          <w:sz w:val="22"/>
          <w:szCs w:val="22"/>
          <w:lang w:val="en-US"/>
        </w:rPr>
        <w:t>ng</w:t>
      </w:r>
      <w:r w:rsidR="003932CC" w:rsidRPr="00F4643C">
        <w:rPr>
          <w:color w:val="000000"/>
          <w:sz w:val="22"/>
          <w:szCs w:val="22"/>
          <w:lang w:val="en-US"/>
        </w:rPr>
        <w:t xml:space="preserve"> to a common baseline.</w:t>
      </w:r>
      <w:r w:rsidR="0009722A" w:rsidRPr="00F4643C">
        <w:rPr>
          <w:color w:val="000000"/>
          <w:sz w:val="22"/>
          <w:szCs w:val="22"/>
          <w:lang w:val="en-US"/>
        </w:rPr>
        <w:t xml:space="preserve"> Let’s say </w:t>
      </w:r>
      <m:oMath>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oMath>
      <w:r w:rsidR="0009722A" w:rsidRPr="00F4643C">
        <w:rPr>
          <w:color w:val="000000"/>
          <w:sz w:val="22"/>
          <w:szCs w:val="22"/>
          <w:lang w:val="en-US"/>
        </w:rPr>
        <w:t xml:space="preserve"> is the baseline, and </w:t>
      </w:r>
      <m:oMath>
        <m:r>
          <w:rPr>
            <w:rFonts w:ascii="Cambria Math" w:hAnsi="Cambria Math"/>
            <w:color w:val="000000"/>
            <w:sz w:val="22"/>
            <w:szCs w:val="22"/>
            <w:lang w:val="en-US"/>
          </w:rPr>
          <m:t>b</m:t>
        </m:r>
      </m:oMath>
      <w:r w:rsidR="0009722A" w:rsidRPr="00F4643C">
        <w:rPr>
          <w:color w:val="000000"/>
          <w:sz w:val="22"/>
          <w:szCs w:val="22"/>
          <w:lang w:val="en-US"/>
        </w:rPr>
        <w:t xml:space="preserve"> is the median of corrected MFIs in a plate, then the inter-plate correction coefficient is given by </w:t>
      </w:r>
      <m:oMath>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oMath>
      <w:r w:rsidR="0009722A" w:rsidRPr="00F4643C">
        <w:rPr>
          <w:color w:val="000000"/>
          <w:sz w:val="22"/>
          <w:szCs w:val="22"/>
          <w:lang w:val="en-US"/>
        </w:rPr>
        <w:t xml:space="preserve">, and a point at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y,x</m:t>
            </m:r>
          </m:e>
        </m:d>
      </m:oMath>
      <w:r w:rsidR="0009722A" w:rsidRPr="00F4643C">
        <w:rPr>
          <w:color w:val="000000"/>
          <w:sz w:val="22"/>
          <w:szCs w:val="22"/>
          <w:lang w:val="en-US"/>
        </w:rPr>
        <w:t xml:space="preserve"> is translated to </w:t>
      </w:r>
      <m:oMath>
        <m:d>
          <m:dPr>
            <m:ctrlPr>
              <w:rPr>
                <w:rFonts w:ascii="Cambria Math" w:hAnsi="Cambria Math"/>
                <w:i/>
                <w:color w:val="000000"/>
                <w:sz w:val="22"/>
                <w:szCs w:val="22"/>
                <w:lang w:val="en-US"/>
              </w:rPr>
            </m:ctrlPr>
          </m:dPr>
          <m:e>
            <m:r>
              <w:rPr>
                <w:rFonts w:ascii="Cambria Math" w:hAnsi="Cambria Math"/>
                <w:color w:val="000000"/>
                <w:sz w:val="22"/>
                <w:szCs w:val="22"/>
                <w:lang w:val="en-US"/>
              </w:rPr>
              <m:t>y</m:t>
            </m:r>
            <m:f>
              <m:fPr>
                <m:ctrlPr>
                  <w:rPr>
                    <w:rFonts w:ascii="Cambria Math" w:hAnsi="Cambria Math"/>
                    <w:i/>
                    <w:color w:val="000000"/>
                    <w:sz w:val="22"/>
                    <w:szCs w:val="22"/>
                    <w:lang w:val="en-US"/>
                  </w:rPr>
                </m:ctrlPr>
              </m:fPr>
              <m:num>
                <m:sSup>
                  <m:sSupPr>
                    <m:ctrlPr>
                      <w:rPr>
                        <w:rFonts w:ascii="Cambria Math" w:hAnsi="Cambria Math"/>
                        <w:i/>
                        <w:color w:val="000000"/>
                        <w:sz w:val="22"/>
                        <w:szCs w:val="22"/>
                        <w:lang w:val="en-US"/>
                      </w:rPr>
                    </m:ctrlPr>
                  </m:sSupPr>
                  <m:e>
                    <m:r>
                      <w:rPr>
                        <w:rFonts w:ascii="Cambria Math" w:hAnsi="Cambria Math"/>
                        <w:color w:val="000000"/>
                        <w:sz w:val="22"/>
                        <w:szCs w:val="22"/>
                        <w:lang w:val="en-US"/>
                      </w:rPr>
                      <m:t>b</m:t>
                    </m:r>
                  </m:e>
                  <m:sup>
                    <m:r>
                      <w:rPr>
                        <w:rFonts w:ascii="Cambria Math" w:hAnsi="Cambria Math"/>
                        <w:color w:val="000000"/>
                        <w:sz w:val="22"/>
                        <w:szCs w:val="22"/>
                        <w:lang w:val="en-US"/>
                      </w:rPr>
                      <m:t>*</m:t>
                    </m:r>
                  </m:sup>
                </m:sSup>
              </m:num>
              <m:den>
                <m:r>
                  <w:rPr>
                    <w:rFonts w:ascii="Cambria Math" w:hAnsi="Cambria Math"/>
                    <w:color w:val="000000"/>
                    <w:sz w:val="22"/>
                    <w:szCs w:val="22"/>
                    <w:lang w:val="en-US"/>
                  </w:rPr>
                  <m:t>b</m:t>
                </m:r>
              </m:den>
            </m:f>
            <m:r>
              <w:rPr>
                <w:rFonts w:ascii="Cambria Math" w:hAnsi="Cambria Math"/>
                <w:color w:val="000000"/>
                <w:sz w:val="22"/>
                <w:szCs w:val="22"/>
                <w:lang w:val="en-US"/>
              </w:rPr>
              <m:t>,x</m:t>
            </m:r>
          </m:e>
        </m:d>
      </m:oMath>
      <w:r w:rsidR="0009722A" w:rsidRPr="00F4643C">
        <w:rPr>
          <w:color w:val="000000"/>
          <w:sz w:val="22"/>
          <w:szCs w:val="22"/>
          <w:lang w:val="en-US"/>
        </w:rPr>
        <w:t>.</w:t>
      </w:r>
    </w:p>
    <w:p w14:paraId="4DC2957D" w14:textId="77777777" w:rsidR="006A23F2" w:rsidRPr="00F4643C" w:rsidRDefault="006A23F2" w:rsidP="00120387">
      <w:pPr>
        <w:jc w:val="both"/>
        <w:rPr>
          <w:color w:val="000000"/>
          <w:sz w:val="22"/>
          <w:szCs w:val="22"/>
          <w:lang w:val="en-US"/>
        </w:rPr>
      </w:pPr>
    </w:p>
    <w:p w14:paraId="3444FF1C" w14:textId="1E1234D5" w:rsidR="000003CB" w:rsidRPr="00F4643C" w:rsidRDefault="000003CB" w:rsidP="00120387">
      <w:pPr>
        <w:jc w:val="both"/>
        <w:rPr>
          <w:b/>
          <w:bCs/>
          <w:color w:val="000000"/>
          <w:sz w:val="22"/>
          <w:szCs w:val="22"/>
          <w:lang w:val="en-US"/>
        </w:rPr>
      </w:pPr>
      <w:r w:rsidRPr="00F4643C">
        <w:rPr>
          <w:b/>
          <w:bCs/>
          <w:color w:val="000000"/>
          <w:sz w:val="22"/>
          <w:szCs w:val="22"/>
          <w:lang w:val="en-US"/>
        </w:rPr>
        <w:t>Quality control</w:t>
      </w:r>
      <w:r w:rsidR="00B9145C" w:rsidRPr="00F4643C">
        <w:rPr>
          <w:b/>
          <w:bCs/>
          <w:color w:val="000000"/>
          <w:sz w:val="22"/>
          <w:szCs w:val="22"/>
          <w:lang w:val="en-US"/>
        </w:rPr>
        <w:t xml:space="preserve"> in HTFC</w:t>
      </w:r>
    </w:p>
    <w:p w14:paraId="0B5B300A" w14:textId="2BB6E490" w:rsidR="00BA5D35" w:rsidRPr="00F4643C" w:rsidRDefault="001F40F4" w:rsidP="00120387">
      <w:pPr>
        <w:jc w:val="both"/>
        <w:rPr>
          <w:sz w:val="22"/>
          <w:szCs w:val="22"/>
          <w:lang w:val="en-US"/>
        </w:rPr>
      </w:pPr>
      <w:r w:rsidRPr="00F4643C">
        <w:rPr>
          <w:sz w:val="22"/>
          <w:szCs w:val="22"/>
          <w:lang w:val="en-US"/>
        </w:rPr>
        <w:t>High-throughput flow cytometry technologies can analyze a massive number of samples in a single experiment. However, no screening technology is perfect, and each instrument will generate different types and amount of errors</w:t>
      </w:r>
      <w:r w:rsidR="00D66AB7" w:rsidRPr="00F4643C">
        <w:rPr>
          <w:sz w:val="22"/>
          <w:szCs w:val="22"/>
          <w:lang w:val="en-US"/>
        </w:rPr>
        <w:t xml:space="preserve"> and bias</w:t>
      </w:r>
      <w:r w:rsidRPr="00F4643C">
        <w:rPr>
          <w:sz w:val="22"/>
          <w:szCs w:val="22"/>
          <w:lang w:val="en-US"/>
        </w:rPr>
        <w:t xml:space="preserve">. These are due to the technical limitations of each </w:t>
      </w:r>
      <w:r w:rsidR="007C3DEB" w:rsidRPr="00F4643C">
        <w:rPr>
          <w:sz w:val="22"/>
          <w:szCs w:val="22"/>
          <w:lang w:val="en-US"/>
        </w:rPr>
        <w:t>screening</w:t>
      </w:r>
      <w:r w:rsidRPr="00F4643C">
        <w:rPr>
          <w:sz w:val="22"/>
          <w:szCs w:val="22"/>
          <w:lang w:val="en-US"/>
        </w:rPr>
        <w:t xml:space="preserve"> platform.</w:t>
      </w:r>
      <w:r w:rsidR="007C3DEB" w:rsidRPr="00F4643C">
        <w:rPr>
          <w:sz w:val="22"/>
          <w:szCs w:val="22"/>
          <w:lang w:val="en-US"/>
        </w:rPr>
        <w:t xml:space="preserve"> </w:t>
      </w:r>
      <w:r w:rsidRPr="00F4643C">
        <w:rPr>
          <w:sz w:val="22"/>
          <w:szCs w:val="22"/>
          <w:lang w:val="en-US"/>
        </w:rPr>
        <w:t xml:space="preserve">Therefore, it is necessary to understand, identify and exclude </w:t>
      </w:r>
      <w:r w:rsidR="007C3DEB" w:rsidRPr="00F4643C">
        <w:rPr>
          <w:sz w:val="22"/>
          <w:szCs w:val="22"/>
          <w:lang w:val="en-US"/>
        </w:rPr>
        <w:t>them</w:t>
      </w:r>
      <w:r w:rsidRPr="00F4643C">
        <w:rPr>
          <w:sz w:val="22"/>
          <w:szCs w:val="22"/>
          <w:lang w:val="en-US"/>
        </w:rPr>
        <w:t xml:space="preserve"> that may impact the interpretation of</w:t>
      </w:r>
      <w:r w:rsidR="007C3DEB" w:rsidRPr="00F4643C">
        <w:rPr>
          <w:sz w:val="22"/>
          <w:szCs w:val="22"/>
          <w:lang w:val="en-US"/>
        </w:rPr>
        <w:t xml:space="preserve"> </w:t>
      </w:r>
      <w:r w:rsidRPr="00F4643C">
        <w:rPr>
          <w:sz w:val="22"/>
          <w:szCs w:val="22"/>
          <w:lang w:val="en-US"/>
        </w:rPr>
        <w:t>downstream</w:t>
      </w:r>
      <w:r w:rsidR="007C3DEB" w:rsidRPr="00F4643C">
        <w:rPr>
          <w:sz w:val="22"/>
          <w:szCs w:val="22"/>
          <w:lang w:val="en-US"/>
        </w:rPr>
        <w:t xml:space="preserve"> </w:t>
      </w:r>
      <w:r w:rsidRPr="00F4643C">
        <w:rPr>
          <w:sz w:val="22"/>
          <w:szCs w:val="22"/>
          <w:lang w:val="en-US"/>
        </w:rPr>
        <w:t xml:space="preserve">analysis. </w:t>
      </w:r>
      <w:r w:rsidR="007C3DEB" w:rsidRPr="00F4643C">
        <w:rPr>
          <w:sz w:val="22"/>
          <w:szCs w:val="22"/>
          <w:lang w:val="en-US"/>
        </w:rPr>
        <w:t>Screen</w:t>
      </w:r>
      <w:r w:rsidRPr="00F4643C">
        <w:rPr>
          <w:sz w:val="22"/>
          <w:szCs w:val="22"/>
          <w:lang w:val="en-US"/>
        </w:rPr>
        <w:t xml:space="preserve"> quality control is therefore an essential first step in </w:t>
      </w:r>
      <w:r w:rsidR="007C3DEB" w:rsidRPr="00F4643C">
        <w:rPr>
          <w:sz w:val="22"/>
          <w:szCs w:val="22"/>
          <w:lang w:val="en-US"/>
        </w:rPr>
        <w:t>the</w:t>
      </w:r>
      <w:r w:rsidRPr="00F4643C">
        <w:rPr>
          <w:sz w:val="22"/>
          <w:szCs w:val="22"/>
          <w:lang w:val="en-US"/>
        </w:rPr>
        <w:t xml:space="preserve"> analysis.</w:t>
      </w:r>
      <w:r w:rsidR="004D7691" w:rsidRPr="00F4643C">
        <w:rPr>
          <w:sz w:val="22"/>
          <w:szCs w:val="22"/>
          <w:lang w:val="en-US"/>
        </w:rPr>
        <w:t xml:space="preserve"> We followed several steps to catch potential errors and bias.</w:t>
      </w:r>
    </w:p>
    <w:p w14:paraId="2B511857" w14:textId="7368E289" w:rsidR="00DC39C9" w:rsidRPr="00F4643C" w:rsidRDefault="00BA5D35" w:rsidP="00120387">
      <w:pPr>
        <w:jc w:val="both"/>
        <w:rPr>
          <w:color w:val="000000"/>
          <w:sz w:val="22"/>
          <w:szCs w:val="22"/>
          <w:lang w:val="en-US"/>
        </w:rPr>
      </w:pPr>
      <w:r w:rsidRPr="00F4643C">
        <w:rPr>
          <w:color w:val="000000"/>
          <w:sz w:val="22"/>
          <w:szCs w:val="22"/>
          <w:lang w:val="en-US"/>
        </w:rPr>
        <w:t xml:space="preserve">   </w:t>
      </w:r>
      <w:r w:rsidR="007C3DEB" w:rsidRPr="00F4643C">
        <w:rPr>
          <w:color w:val="000000"/>
          <w:sz w:val="22"/>
          <w:szCs w:val="22"/>
          <w:lang w:val="en-US"/>
        </w:rPr>
        <w:t>Plotting h</w:t>
      </w:r>
      <w:r w:rsidRPr="00F4643C">
        <w:rPr>
          <w:color w:val="000000"/>
          <w:sz w:val="22"/>
          <w:szCs w:val="22"/>
          <w:lang w:val="en-US"/>
        </w:rPr>
        <w:t>eatmap</w:t>
      </w:r>
      <w:r w:rsidR="007C3DEB" w:rsidRPr="00F4643C">
        <w:rPr>
          <w:color w:val="000000"/>
          <w:sz w:val="22"/>
          <w:szCs w:val="22"/>
          <w:lang w:val="en-US"/>
        </w:rPr>
        <w:t>s of wells’ MFIs</w:t>
      </w:r>
      <w:r w:rsidRPr="00F4643C">
        <w:rPr>
          <w:color w:val="000000"/>
          <w:sz w:val="22"/>
          <w:szCs w:val="22"/>
          <w:lang w:val="en-US"/>
        </w:rPr>
        <w:t xml:space="preserve"> </w:t>
      </w:r>
      <w:r w:rsidR="007C3DEB" w:rsidRPr="00F4643C">
        <w:rPr>
          <w:color w:val="000000"/>
          <w:sz w:val="22"/>
          <w:szCs w:val="22"/>
          <w:lang w:val="en-US"/>
        </w:rPr>
        <w:t xml:space="preserve">in each plate </w:t>
      </w:r>
      <w:r w:rsidR="001F40F4" w:rsidRPr="00F4643C">
        <w:rPr>
          <w:color w:val="000000"/>
          <w:sz w:val="22"/>
          <w:szCs w:val="22"/>
          <w:lang w:val="en-US"/>
        </w:rPr>
        <w:t>helps reveal</w:t>
      </w:r>
      <w:r w:rsidR="007C3DEB" w:rsidRPr="00F4643C">
        <w:rPr>
          <w:color w:val="000000"/>
          <w:sz w:val="22"/>
          <w:szCs w:val="22"/>
          <w:lang w:val="en-US"/>
        </w:rPr>
        <w:t xml:space="preserve"> possible</w:t>
      </w:r>
      <w:r w:rsidR="001F40F4" w:rsidRPr="00F4643C">
        <w:rPr>
          <w:color w:val="000000"/>
          <w:sz w:val="22"/>
          <w:szCs w:val="22"/>
          <w:lang w:val="en-US"/>
        </w:rPr>
        <w:t xml:space="preserve"> problems occurred during screening.</w:t>
      </w:r>
      <w:r w:rsidR="007C3DEB" w:rsidRPr="00F4643C">
        <w:rPr>
          <w:color w:val="000000"/>
          <w:sz w:val="22"/>
          <w:szCs w:val="22"/>
          <w:lang w:val="en-US"/>
        </w:rPr>
        <w:t xml:space="preserve"> </w:t>
      </w:r>
      <w:r w:rsidR="004D7691" w:rsidRPr="00F4643C">
        <w:rPr>
          <w:color w:val="000000"/>
          <w:sz w:val="22"/>
          <w:szCs w:val="22"/>
          <w:lang w:val="en-US"/>
        </w:rPr>
        <w:t xml:space="preserve">However, since naturally an HTFC screen has </w:t>
      </w:r>
      <w:r w:rsidR="0049178B" w:rsidRPr="00F4643C">
        <w:rPr>
          <w:color w:val="000000"/>
          <w:sz w:val="22"/>
          <w:szCs w:val="22"/>
          <w:lang w:val="en-US"/>
        </w:rPr>
        <w:t>wide dynamic range of</w:t>
      </w:r>
      <w:r w:rsidR="00FF3EED" w:rsidRPr="00F4643C">
        <w:rPr>
          <w:color w:val="000000"/>
          <w:sz w:val="22"/>
          <w:szCs w:val="22"/>
          <w:lang w:val="en-US"/>
        </w:rPr>
        <w:t xml:space="preserve"> MFIs</w:t>
      </w:r>
      <w:r w:rsidR="0049178B" w:rsidRPr="00F4643C">
        <w:rPr>
          <w:color w:val="000000"/>
          <w:sz w:val="22"/>
          <w:szCs w:val="22"/>
          <w:lang w:val="en-US"/>
        </w:rPr>
        <w:t>,</w:t>
      </w:r>
      <w:r w:rsidR="009144B1" w:rsidRPr="00F4643C">
        <w:rPr>
          <w:color w:val="000000"/>
          <w:sz w:val="22"/>
          <w:szCs w:val="22"/>
          <w:lang w:val="en-US"/>
        </w:rPr>
        <w:t xml:space="preserve"> </w:t>
      </w:r>
      <w:r w:rsidR="004D7691" w:rsidRPr="00F4643C">
        <w:rPr>
          <w:color w:val="000000"/>
          <w:sz w:val="22"/>
          <w:szCs w:val="22"/>
          <w:lang w:val="en-US"/>
        </w:rPr>
        <w:t xml:space="preserve">even average </w:t>
      </w:r>
      <w:r w:rsidR="009144B1" w:rsidRPr="00F4643C">
        <w:rPr>
          <w:color w:val="000000"/>
          <w:sz w:val="22"/>
          <w:szCs w:val="22"/>
          <w:lang w:val="en-US"/>
        </w:rPr>
        <w:t>MFI</w:t>
      </w:r>
      <w:r w:rsidR="00FF3EED" w:rsidRPr="00F4643C">
        <w:rPr>
          <w:color w:val="000000"/>
          <w:sz w:val="22"/>
          <w:szCs w:val="22"/>
          <w:lang w:val="en-US"/>
        </w:rPr>
        <w:t>s</w:t>
      </w:r>
      <w:r w:rsidR="004D7691" w:rsidRPr="00F4643C">
        <w:rPr>
          <w:color w:val="000000"/>
          <w:sz w:val="22"/>
          <w:szCs w:val="22"/>
          <w:lang w:val="en-US"/>
        </w:rPr>
        <w:t xml:space="preserve"> are obscured by very high MFIs</w:t>
      </w:r>
      <w:r w:rsidR="0049178B" w:rsidRPr="00F4643C">
        <w:rPr>
          <w:color w:val="000000"/>
          <w:sz w:val="22"/>
          <w:szCs w:val="22"/>
          <w:lang w:val="en-US"/>
        </w:rPr>
        <w:t xml:space="preserve"> in </w:t>
      </w:r>
      <w:r w:rsidR="004D7691" w:rsidRPr="00F4643C">
        <w:rPr>
          <w:color w:val="000000"/>
          <w:sz w:val="22"/>
          <w:szCs w:val="22"/>
          <w:lang w:val="en-US"/>
        </w:rPr>
        <w:t xml:space="preserve">an </w:t>
      </w:r>
      <w:r w:rsidR="0049178B" w:rsidRPr="00F4643C">
        <w:rPr>
          <w:color w:val="000000"/>
          <w:sz w:val="22"/>
          <w:szCs w:val="22"/>
          <w:lang w:val="en-US"/>
        </w:rPr>
        <w:t>unscaled heatmap.</w:t>
      </w:r>
      <w:r w:rsidR="00B9145C" w:rsidRPr="00F4643C">
        <w:rPr>
          <w:color w:val="000000"/>
          <w:sz w:val="22"/>
          <w:szCs w:val="22"/>
          <w:lang w:val="en-US"/>
        </w:rPr>
        <w:t xml:space="preserve"> T</w:t>
      </w:r>
      <w:r w:rsidR="0037584A" w:rsidRPr="00F4643C">
        <w:rPr>
          <w:color w:val="000000"/>
          <w:sz w:val="22"/>
          <w:szCs w:val="22"/>
          <w:lang w:val="en-US"/>
        </w:rPr>
        <w:t xml:space="preserve">his </w:t>
      </w:r>
      <w:r w:rsidR="008E29F1" w:rsidRPr="00F4643C">
        <w:rPr>
          <w:color w:val="000000"/>
          <w:sz w:val="22"/>
          <w:szCs w:val="22"/>
          <w:lang w:val="en-US"/>
        </w:rPr>
        <w:t>necessitates</w:t>
      </w:r>
      <w:r w:rsidR="0037584A" w:rsidRPr="00F4643C">
        <w:rPr>
          <w:color w:val="000000"/>
          <w:sz w:val="22"/>
          <w:szCs w:val="22"/>
          <w:lang w:val="en-US"/>
        </w:rPr>
        <w:t xml:space="preserve"> scaling heatmaps to reveal phenomena such as signal drift</w:t>
      </w:r>
      <w:r w:rsidR="008E29F1" w:rsidRPr="00F4643C">
        <w:rPr>
          <w:color w:val="000000"/>
          <w:sz w:val="22"/>
          <w:szCs w:val="22"/>
          <w:lang w:val="en-US"/>
        </w:rPr>
        <w:t xml:space="preserve">, </w:t>
      </w:r>
      <w:r w:rsidR="0037584A" w:rsidRPr="00F4643C">
        <w:rPr>
          <w:color w:val="000000"/>
          <w:sz w:val="22"/>
          <w:szCs w:val="22"/>
          <w:lang w:val="en-US"/>
        </w:rPr>
        <w:t>autofluoresce</w:t>
      </w:r>
      <w:r w:rsidR="008E29F1" w:rsidRPr="00F4643C">
        <w:rPr>
          <w:color w:val="000000"/>
          <w:sz w:val="22"/>
          <w:szCs w:val="22"/>
          <w:lang w:val="en-US"/>
        </w:rPr>
        <w:t>nce and carryover effect</w:t>
      </w:r>
      <w:r w:rsidR="0037584A" w:rsidRPr="00F4643C">
        <w:rPr>
          <w:color w:val="000000"/>
          <w:sz w:val="22"/>
          <w:szCs w:val="22"/>
          <w:lang w:val="en-US"/>
        </w:rPr>
        <w:t>.</w:t>
      </w:r>
      <w:r w:rsidR="00FF3EED" w:rsidRPr="00F4643C">
        <w:rPr>
          <w:color w:val="000000"/>
          <w:sz w:val="22"/>
          <w:szCs w:val="22"/>
          <w:lang w:val="en-US"/>
        </w:rPr>
        <w:t xml:space="preserve"> </w:t>
      </w:r>
      <w:r w:rsidR="004D7691" w:rsidRPr="00F4643C">
        <w:rPr>
          <w:color w:val="000000"/>
          <w:sz w:val="22"/>
          <w:szCs w:val="22"/>
          <w:lang w:val="en-US"/>
        </w:rPr>
        <w:t>Nonetheless</w:t>
      </w:r>
      <w:r w:rsidR="00FF3EED" w:rsidRPr="00F4643C">
        <w:rPr>
          <w:color w:val="000000"/>
          <w:sz w:val="22"/>
          <w:szCs w:val="22"/>
          <w:lang w:val="en-US"/>
        </w:rPr>
        <w:t xml:space="preserve">, scaling will </w:t>
      </w:r>
      <w:r w:rsidR="00263D83" w:rsidRPr="00F4643C">
        <w:rPr>
          <w:color w:val="000000"/>
          <w:sz w:val="22"/>
          <w:szCs w:val="22"/>
          <w:lang w:val="en-US"/>
        </w:rPr>
        <w:t xml:space="preserve">also </w:t>
      </w:r>
      <w:r w:rsidR="00FF3EED" w:rsidRPr="00F4643C">
        <w:rPr>
          <w:color w:val="000000"/>
          <w:sz w:val="22"/>
          <w:szCs w:val="22"/>
          <w:lang w:val="en-US"/>
        </w:rPr>
        <w:t xml:space="preserve">distort </w:t>
      </w:r>
      <w:r w:rsidR="00931F39" w:rsidRPr="00F4643C">
        <w:rPr>
          <w:color w:val="000000"/>
          <w:sz w:val="22"/>
          <w:szCs w:val="22"/>
          <w:lang w:val="en-US"/>
        </w:rPr>
        <w:t>original MFIs making it impossible to visually compare wells.</w:t>
      </w:r>
      <w:r w:rsidR="007A3CF0" w:rsidRPr="00F4643C">
        <w:rPr>
          <w:color w:val="000000"/>
          <w:sz w:val="22"/>
          <w:szCs w:val="22"/>
          <w:lang w:val="en-US"/>
        </w:rPr>
        <w:t xml:space="preserve"> </w:t>
      </w:r>
      <w:r w:rsidR="009474A9" w:rsidRPr="00F4643C">
        <w:rPr>
          <w:color w:val="000000"/>
          <w:sz w:val="22"/>
          <w:szCs w:val="22"/>
          <w:lang w:val="en-US"/>
        </w:rPr>
        <w:t>Therefore, w</w:t>
      </w:r>
      <w:r w:rsidR="007A3CF0" w:rsidRPr="00F4643C">
        <w:rPr>
          <w:color w:val="000000"/>
          <w:sz w:val="22"/>
          <w:szCs w:val="22"/>
          <w:lang w:val="en-US"/>
        </w:rPr>
        <w:t xml:space="preserve">e developed a specialized heatmap whose color </w:t>
      </w:r>
      <w:r w:rsidR="005812BD" w:rsidRPr="00F4643C">
        <w:rPr>
          <w:color w:val="000000"/>
          <w:sz w:val="22"/>
          <w:szCs w:val="22"/>
          <w:lang w:val="en-US"/>
        </w:rPr>
        <w:t>palette is spaced according to the density distribution of MFIs. In this approach</w:t>
      </w:r>
      <w:r w:rsidR="00E25AD7" w:rsidRPr="00F4643C">
        <w:rPr>
          <w:color w:val="000000"/>
          <w:sz w:val="22"/>
          <w:szCs w:val="22"/>
          <w:lang w:val="en-US"/>
        </w:rPr>
        <w:t>, we took advantage of the interquartile range which is often used to find outliers in data</w:t>
      </w:r>
      <w:r w:rsidR="00FE02A8" w:rsidRPr="00F4643C">
        <w:rPr>
          <w:color w:val="000000"/>
          <w:sz w:val="22"/>
          <w:szCs w:val="22"/>
          <w:lang w:val="en-US"/>
        </w:rPr>
        <w:t xml:space="preserve">. Outliers here are defined as observations that fall below </w:t>
      </w:r>
      <w:r w:rsidR="00D402A5" w:rsidRPr="00F4643C">
        <w:rPr>
          <w:color w:val="000000"/>
          <w:sz w:val="22"/>
          <w:szCs w:val="22"/>
          <w:lang w:val="en-US"/>
        </w:rPr>
        <w:t xml:space="preserve">the </w:t>
      </w:r>
      <w:r w:rsidR="00FE02A8" w:rsidRPr="00F4643C">
        <w:rPr>
          <w:color w:val="000000"/>
          <w:sz w:val="22"/>
          <w:szCs w:val="22"/>
          <w:lang w:val="en-US"/>
        </w:rPr>
        <w:t xml:space="preserve">lower whisker or above </w:t>
      </w:r>
      <w:r w:rsidR="00D402A5" w:rsidRPr="00F4643C">
        <w:rPr>
          <w:color w:val="000000"/>
          <w:sz w:val="22"/>
          <w:szCs w:val="22"/>
          <w:lang w:val="en-US"/>
        </w:rPr>
        <w:t xml:space="preserve">the </w:t>
      </w:r>
      <w:r w:rsidR="00FE02A8" w:rsidRPr="00F4643C">
        <w:rPr>
          <w:color w:val="000000"/>
          <w:sz w:val="22"/>
          <w:szCs w:val="22"/>
          <w:lang w:val="en-US"/>
        </w:rPr>
        <w:t>upper whisker. We then assigned</w:t>
      </w:r>
      <w:r w:rsidR="007C31FA" w:rsidRPr="00F4643C">
        <w:rPr>
          <w:color w:val="000000"/>
          <w:sz w:val="22"/>
          <w:szCs w:val="22"/>
          <w:lang w:val="en-US"/>
        </w:rPr>
        <w:t xml:space="preserve"> shades of different distinct colors to</w:t>
      </w:r>
      <w:r w:rsidR="00FE02A8" w:rsidRPr="00F4643C">
        <w:rPr>
          <w:color w:val="000000"/>
          <w:sz w:val="22"/>
          <w:szCs w:val="22"/>
          <w:lang w:val="en-US"/>
        </w:rPr>
        <w:t xml:space="preserve"> values </w:t>
      </w:r>
      <w:r w:rsidR="00906A67" w:rsidRPr="00F4643C">
        <w:rPr>
          <w:color w:val="000000"/>
          <w:sz w:val="22"/>
          <w:szCs w:val="22"/>
          <w:lang w:val="en-US"/>
        </w:rPr>
        <w:t xml:space="preserve">(i) </w:t>
      </w:r>
      <w:r w:rsidR="00FE02A8" w:rsidRPr="00F4643C">
        <w:rPr>
          <w:color w:val="000000"/>
          <w:sz w:val="22"/>
          <w:szCs w:val="22"/>
          <w:lang w:val="en-US"/>
        </w:rPr>
        <w:t xml:space="preserve">less than </w:t>
      </w:r>
      <w:r w:rsidR="00D402A5" w:rsidRPr="00F4643C">
        <w:rPr>
          <w:color w:val="000000"/>
          <w:sz w:val="22"/>
          <w:szCs w:val="22"/>
          <w:lang w:val="en-US"/>
        </w:rPr>
        <w:t xml:space="preserve">the </w:t>
      </w:r>
      <w:r w:rsidR="00FE02A8" w:rsidRPr="00F4643C">
        <w:rPr>
          <w:color w:val="000000"/>
          <w:sz w:val="22"/>
          <w:szCs w:val="22"/>
          <w:lang w:val="en-US"/>
        </w:rPr>
        <w:t>lower whisker,</w:t>
      </w:r>
      <w:r w:rsidR="00906A67" w:rsidRPr="00F4643C">
        <w:rPr>
          <w:color w:val="000000"/>
          <w:sz w:val="22"/>
          <w:szCs w:val="22"/>
          <w:lang w:val="en-US"/>
        </w:rPr>
        <w:t xml:space="preserve"> (ii)</w:t>
      </w:r>
      <w:r w:rsidR="00FE02A8" w:rsidRPr="00F4643C">
        <w:rPr>
          <w:color w:val="000000"/>
          <w:sz w:val="22"/>
          <w:szCs w:val="22"/>
          <w:lang w:val="en-US"/>
        </w:rPr>
        <w:t xml:space="preserve"> between</w:t>
      </w:r>
      <w:r w:rsidR="00D402A5" w:rsidRPr="00F4643C">
        <w:rPr>
          <w:color w:val="000000"/>
          <w:sz w:val="22"/>
          <w:szCs w:val="22"/>
          <w:lang w:val="en-US"/>
        </w:rPr>
        <w:t xml:space="preserve"> the</w:t>
      </w:r>
      <w:r w:rsidR="00FE02A8" w:rsidRPr="00F4643C">
        <w:rPr>
          <w:color w:val="000000"/>
          <w:sz w:val="22"/>
          <w:szCs w:val="22"/>
          <w:lang w:val="en-US"/>
        </w:rPr>
        <w:t xml:space="preserve"> lower whisker and </w:t>
      </w:r>
      <w:r w:rsidR="00D402A5" w:rsidRPr="00F4643C">
        <w:rPr>
          <w:color w:val="000000"/>
          <w:sz w:val="22"/>
          <w:szCs w:val="22"/>
          <w:lang w:val="en-US"/>
        </w:rPr>
        <w:t xml:space="preserve">the </w:t>
      </w:r>
      <w:r w:rsidR="00FE02A8" w:rsidRPr="00F4643C">
        <w:rPr>
          <w:color w:val="000000"/>
          <w:sz w:val="22"/>
          <w:szCs w:val="22"/>
          <w:lang w:val="en-US"/>
        </w:rPr>
        <w:t>first quartile,</w:t>
      </w:r>
      <w:r w:rsidR="00906A67" w:rsidRPr="00F4643C">
        <w:rPr>
          <w:color w:val="000000"/>
          <w:sz w:val="22"/>
          <w:szCs w:val="22"/>
          <w:lang w:val="en-US"/>
        </w:rPr>
        <w:t xml:space="preserve"> (iii)</w:t>
      </w:r>
      <w:r w:rsidR="0098626F" w:rsidRPr="00F4643C">
        <w:rPr>
          <w:color w:val="000000"/>
          <w:sz w:val="22"/>
          <w:szCs w:val="22"/>
          <w:lang w:val="en-US"/>
        </w:rPr>
        <w:t xml:space="preserve"> within</w:t>
      </w:r>
      <w:r w:rsidR="00D402A5" w:rsidRPr="00F4643C">
        <w:rPr>
          <w:color w:val="000000"/>
          <w:sz w:val="22"/>
          <w:szCs w:val="22"/>
          <w:lang w:val="en-US"/>
        </w:rPr>
        <w:t xml:space="preserve"> the</w:t>
      </w:r>
      <w:r w:rsidR="00FE02A8" w:rsidRPr="00F4643C">
        <w:rPr>
          <w:color w:val="000000"/>
          <w:sz w:val="22"/>
          <w:szCs w:val="22"/>
          <w:lang w:val="en-US"/>
        </w:rPr>
        <w:t xml:space="preserve"> interquartile range, </w:t>
      </w:r>
      <w:r w:rsidR="00906A67" w:rsidRPr="00F4643C">
        <w:rPr>
          <w:color w:val="000000"/>
          <w:sz w:val="22"/>
          <w:szCs w:val="22"/>
          <w:lang w:val="en-US"/>
        </w:rPr>
        <w:t xml:space="preserve">(iv) </w:t>
      </w:r>
      <w:r w:rsidR="00D402A5" w:rsidRPr="00F4643C">
        <w:rPr>
          <w:color w:val="000000"/>
          <w:sz w:val="22"/>
          <w:szCs w:val="22"/>
          <w:lang w:val="en-US"/>
        </w:rPr>
        <w:t xml:space="preserve">within the </w:t>
      </w:r>
      <w:r w:rsidR="00FE02A8" w:rsidRPr="00F4643C">
        <w:rPr>
          <w:color w:val="000000"/>
          <w:sz w:val="22"/>
          <w:szCs w:val="22"/>
          <w:lang w:val="en-US"/>
        </w:rPr>
        <w:t>third quartile and</w:t>
      </w:r>
      <w:r w:rsidR="00906A67" w:rsidRPr="00F4643C">
        <w:rPr>
          <w:color w:val="000000"/>
          <w:sz w:val="22"/>
          <w:szCs w:val="22"/>
          <w:lang w:val="en-US"/>
        </w:rPr>
        <w:t xml:space="preserve"> </w:t>
      </w:r>
      <w:r w:rsidR="00D402A5" w:rsidRPr="00F4643C">
        <w:rPr>
          <w:color w:val="000000"/>
          <w:sz w:val="22"/>
          <w:szCs w:val="22"/>
          <w:lang w:val="en-US"/>
        </w:rPr>
        <w:t xml:space="preserve">the </w:t>
      </w:r>
      <w:r w:rsidR="00FE02A8" w:rsidRPr="00F4643C">
        <w:rPr>
          <w:color w:val="000000"/>
          <w:sz w:val="22"/>
          <w:szCs w:val="22"/>
          <w:lang w:val="en-US"/>
        </w:rPr>
        <w:t>upper whisker and</w:t>
      </w:r>
      <w:r w:rsidR="00906A67" w:rsidRPr="00F4643C">
        <w:rPr>
          <w:color w:val="000000"/>
          <w:sz w:val="22"/>
          <w:szCs w:val="22"/>
          <w:lang w:val="en-US"/>
        </w:rPr>
        <w:t xml:space="preserve"> (v)</w:t>
      </w:r>
      <w:r w:rsidR="00FE02A8" w:rsidRPr="00F4643C">
        <w:rPr>
          <w:color w:val="000000"/>
          <w:sz w:val="22"/>
          <w:szCs w:val="22"/>
          <w:lang w:val="en-US"/>
        </w:rPr>
        <w:t xml:space="preserve"> greater than </w:t>
      </w:r>
      <w:r w:rsidR="00D402A5" w:rsidRPr="00F4643C">
        <w:rPr>
          <w:color w:val="000000"/>
          <w:sz w:val="22"/>
          <w:szCs w:val="22"/>
          <w:lang w:val="en-US"/>
        </w:rPr>
        <w:t xml:space="preserve">the </w:t>
      </w:r>
      <w:r w:rsidR="00FE02A8" w:rsidRPr="00F4643C">
        <w:rPr>
          <w:color w:val="000000"/>
          <w:sz w:val="22"/>
          <w:szCs w:val="22"/>
          <w:lang w:val="en-US"/>
        </w:rPr>
        <w:t>upper whisker.</w:t>
      </w:r>
      <w:r w:rsidR="00906A67" w:rsidRPr="00F4643C">
        <w:rPr>
          <w:color w:val="000000"/>
          <w:sz w:val="22"/>
          <w:szCs w:val="22"/>
          <w:lang w:val="en-US"/>
        </w:rPr>
        <w:t xml:space="preserve"> </w:t>
      </w:r>
      <w:r w:rsidR="003876BD" w:rsidRPr="00F4643C">
        <w:rPr>
          <w:color w:val="000000"/>
          <w:sz w:val="22"/>
          <w:szCs w:val="22"/>
          <w:lang w:val="en-US"/>
        </w:rPr>
        <w:t>W</w:t>
      </w:r>
      <w:r w:rsidR="00906A67" w:rsidRPr="00F4643C">
        <w:rPr>
          <w:color w:val="000000"/>
          <w:sz w:val="22"/>
          <w:szCs w:val="22"/>
          <w:lang w:val="en-US"/>
        </w:rPr>
        <w:t xml:space="preserve">e could </w:t>
      </w:r>
      <w:r w:rsidR="003876BD" w:rsidRPr="00F4643C">
        <w:rPr>
          <w:color w:val="000000"/>
          <w:sz w:val="22"/>
          <w:szCs w:val="22"/>
          <w:lang w:val="en-US"/>
        </w:rPr>
        <w:t xml:space="preserve">also </w:t>
      </w:r>
      <w:r w:rsidR="00906A67" w:rsidRPr="00F4643C">
        <w:rPr>
          <w:color w:val="000000"/>
          <w:sz w:val="22"/>
          <w:szCs w:val="22"/>
          <w:lang w:val="en-US"/>
        </w:rPr>
        <w:t xml:space="preserve">identify </w:t>
      </w:r>
      <w:r w:rsidR="003876BD" w:rsidRPr="00F4643C">
        <w:rPr>
          <w:color w:val="000000"/>
          <w:sz w:val="22"/>
          <w:szCs w:val="22"/>
          <w:lang w:val="en-US"/>
        </w:rPr>
        <w:t>control outliers by plotting the heatmap of similarity values of only control samples. This way, s</w:t>
      </w:r>
      <w:r w:rsidR="00906A67" w:rsidRPr="00F4643C">
        <w:rPr>
          <w:color w:val="000000"/>
          <w:sz w:val="22"/>
          <w:szCs w:val="22"/>
          <w:lang w:val="en-US"/>
        </w:rPr>
        <w:t xml:space="preserve">amples less similar to </w:t>
      </w:r>
      <w:r w:rsidR="003876BD" w:rsidRPr="00F4643C">
        <w:rPr>
          <w:color w:val="000000"/>
          <w:sz w:val="22"/>
          <w:szCs w:val="22"/>
          <w:lang w:val="en-US"/>
        </w:rPr>
        <w:t>others shows</w:t>
      </w:r>
      <w:r w:rsidR="00906A67" w:rsidRPr="00F4643C">
        <w:rPr>
          <w:color w:val="000000"/>
          <w:sz w:val="22"/>
          <w:szCs w:val="22"/>
          <w:lang w:val="en-US"/>
        </w:rPr>
        <w:t xml:space="preserve"> properties of outliers.</w:t>
      </w:r>
      <w:r w:rsidR="00453C39" w:rsidRPr="00F4643C">
        <w:rPr>
          <w:color w:val="000000"/>
          <w:sz w:val="22"/>
          <w:szCs w:val="22"/>
          <w:lang w:val="en-US"/>
        </w:rPr>
        <w:t xml:space="preserve"> </w:t>
      </w:r>
      <w:r w:rsidR="004F565E" w:rsidRPr="00F4643C">
        <w:rPr>
          <w:color w:val="000000"/>
          <w:sz w:val="22"/>
          <w:szCs w:val="22"/>
          <w:lang w:val="en-US"/>
        </w:rPr>
        <w:t xml:space="preserve">These steps are </w:t>
      </w:r>
      <w:r w:rsidR="002946A0" w:rsidRPr="00F4643C">
        <w:rPr>
          <w:color w:val="000000"/>
          <w:sz w:val="22"/>
          <w:szCs w:val="22"/>
          <w:lang w:val="en-US"/>
        </w:rPr>
        <w:t>included</w:t>
      </w:r>
      <w:r w:rsidR="004F565E" w:rsidRPr="00F4643C">
        <w:rPr>
          <w:color w:val="000000"/>
          <w:sz w:val="22"/>
          <w:szCs w:val="22"/>
          <w:lang w:val="en-US"/>
        </w:rPr>
        <w:t xml:space="preserve"> in </w:t>
      </w:r>
      <w:r w:rsidR="00453C39" w:rsidRPr="00F4643C">
        <w:rPr>
          <w:color w:val="000000"/>
          <w:sz w:val="22"/>
          <w:szCs w:val="22"/>
          <w:lang w:val="en-US"/>
        </w:rPr>
        <w:t>our</w:t>
      </w:r>
      <w:r w:rsidR="004F565E" w:rsidRPr="00F4643C">
        <w:rPr>
          <w:color w:val="000000"/>
          <w:sz w:val="22"/>
          <w:szCs w:val="22"/>
          <w:lang w:val="en-US"/>
        </w:rPr>
        <w:t xml:space="preserve"> pipeline.</w:t>
      </w:r>
    </w:p>
    <w:p w14:paraId="00000028" w14:textId="37166C59" w:rsidR="00774DC6" w:rsidRPr="00F4643C" w:rsidRDefault="00E46E9B" w:rsidP="00120387">
      <w:pPr>
        <w:pStyle w:val="Heading1"/>
        <w:jc w:val="both"/>
        <w:rPr>
          <w:color w:val="000000"/>
          <w:lang w:val="en-US"/>
        </w:rPr>
      </w:pPr>
      <w:r w:rsidRPr="00F4643C">
        <w:rPr>
          <w:color w:val="000000"/>
          <w:lang w:val="en-US"/>
        </w:rPr>
        <w:t>Data Availability</w:t>
      </w:r>
    </w:p>
    <w:p w14:paraId="00000029" w14:textId="473F293D" w:rsidR="00774DC6" w:rsidRPr="00F4643C" w:rsidRDefault="009C4E7D" w:rsidP="00120387">
      <w:pPr>
        <w:jc w:val="both"/>
        <w:rPr>
          <w:lang w:val="en-US"/>
        </w:rPr>
      </w:pPr>
      <w:r w:rsidRPr="00F4643C">
        <w:rPr>
          <w:sz w:val="22"/>
          <w:szCs w:val="22"/>
          <w:lang w:val="en-US"/>
        </w:rPr>
        <w:t xml:space="preserve">Human and mouse flow cytometry </w:t>
      </w:r>
      <w:r w:rsidR="00770DAF" w:rsidRPr="00F4643C">
        <w:rPr>
          <w:sz w:val="22"/>
          <w:szCs w:val="22"/>
          <w:lang w:val="en-US"/>
        </w:rPr>
        <w:t xml:space="preserve">data </w:t>
      </w:r>
      <w:r w:rsidR="006D771F" w:rsidRPr="00F4643C">
        <w:rPr>
          <w:sz w:val="22"/>
          <w:szCs w:val="22"/>
          <w:lang w:val="en-US"/>
        </w:rPr>
        <w:t>generated for</w:t>
      </w:r>
      <w:r w:rsidR="00770DAF" w:rsidRPr="00F4643C">
        <w:rPr>
          <w:sz w:val="22"/>
          <w:szCs w:val="22"/>
          <w:lang w:val="en-US"/>
        </w:rPr>
        <w:t xml:space="preserve"> this paper is available for download from FlowRepository: </w:t>
      </w:r>
      <w:r w:rsidR="00C62383">
        <w:fldChar w:fldCharType="begin"/>
      </w:r>
      <w:r w:rsidR="00C62383" w:rsidRPr="00782693">
        <w:rPr>
          <w:lang w:val="en-US"/>
          <w:rPrChange w:id="144" w:author="Kyoung Jae Won" w:date="2020-05-12T07:58:00Z">
            <w:rPr/>
          </w:rPrChange>
        </w:rPr>
        <w:instrText xml:space="preserve"> HYPERLINK "https://flowrepository.org/" </w:instrText>
      </w:r>
      <w:r w:rsidR="00C62383">
        <w:fldChar w:fldCharType="separate"/>
      </w:r>
      <w:r w:rsidR="00770DAF" w:rsidRPr="00F4643C">
        <w:rPr>
          <w:color w:val="0000FF"/>
          <w:u w:val="single"/>
          <w:lang w:val="en-US"/>
        </w:rPr>
        <w:t>https://flowrepository.org/</w:t>
      </w:r>
      <w:r w:rsidR="00C62383">
        <w:rPr>
          <w:color w:val="0000FF"/>
          <w:u w:val="single"/>
          <w:lang w:val="en-US"/>
        </w:rPr>
        <w:fldChar w:fldCharType="end"/>
      </w:r>
      <w:r w:rsidR="00770DAF" w:rsidRPr="00F4643C">
        <w:rPr>
          <w:lang w:val="en-US"/>
        </w:rPr>
        <w:t>.</w:t>
      </w:r>
    </w:p>
    <w:p w14:paraId="0000002A" w14:textId="72477130" w:rsidR="00774DC6" w:rsidRPr="00F4643C" w:rsidRDefault="00E46E9B" w:rsidP="00120387">
      <w:pPr>
        <w:pStyle w:val="Heading1"/>
        <w:jc w:val="both"/>
        <w:rPr>
          <w:color w:val="000000"/>
          <w:lang w:val="en-US"/>
        </w:rPr>
      </w:pPr>
      <w:r w:rsidRPr="00F4643C">
        <w:rPr>
          <w:color w:val="000000"/>
          <w:lang w:val="en-US"/>
        </w:rPr>
        <w:lastRenderedPageBreak/>
        <w:t>Code Availability</w:t>
      </w:r>
    </w:p>
    <w:p w14:paraId="0000002B" w14:textId="37910753" w:rsidR="00774DC6" w:rsidRPr="00F4643C" w:rsidRDefault="005560B1" w:rsidP="00120387">
      <w:pPr>
        <w:jc w:val="both"/>
        <w:rPr>
          <w:sz w:val="22"/>
          <w:szCs w:val="22"/>
          <w:lang w:val="en-US"/>
        </w:rPr>
      </w:pPr>
      <w:r w:rsidRPr="00F4643C">
        <w:rPr>
          <w:sz w:val="22"/>
          <w:szCs w:val="22"/>
          <w:lang w:val="en-US"/>
        </w:rPr>
        <w:t xml:space="preserve">The HTFC pipeline is </w:t>
      </w:r>
      <w:r w:rsidR="00A7132B" w:rsidRPr="00F4643C">
        <w:rPr>
          <w:sz w:val="22"/>
          <w:szCs w:val="22"/>
          <w:lang w:val="en-US"/>
        </w:rPr>
        <w:t xml:space="preserve">entirely integrated in </w:t>
      </w:r>
      <w:r w:rsidR="00A7132B" w:rsidRPr="00F4643C">
        <w:rPr>
          <w:b/>
          <w:bCs/>
          <w:sz w:val="22"/>
          <w:szCs w:val="22"/>
          <w:lang w:val="en-US"/>
        </w:rPr>
        <w:t xml:space="preserve">the </w:t>
      </w:r>
      <w:r w:rsidR="00A7132B" w:rsidRPr="00F4643C">
        <w:rPr>
          <w:b/>
          <w:bCs/>
          <w:color w:val="FF0000"/>
          <w:sz w:val="22"/>
          <w:szCs w:val="22"/>
          <w:lang w:val="en-US"/>
        </w:rPr>
        <w:t>GUI</w:t>
      </w:r>
      <w:r w:rsidR="00A7132B" w:rsidRPr="00F4643C">
        <w:rPr>
          <w:sz w:val="22"/>
          <w:szCs w:val="22"/>
          <w:lang w:val="en-US"/>
        </w:rPr>
        <w:t xml:space="preserve"> </w:t>
      </w:r>
      <w:r w:rsidRPr="00F4643C">
        <w:rPr>
          <w:sz w:val="22"/>
          <w:szCs w:val="22"/>
          <w:lang w:val="en-US"/>
        </w:rPr>
        <w:t xml:space="preserve">available for download </w:t>
      </w:r>
      <w:r w:rsidR="00B35CA0" w:rsidRPr="00F4643C">
        <w:rPr>
          <w:sz w:val="22"/>
          <w:szCs w:val="22"/>
          <w:lang w:val="en-US"/>
        </w:rPr>
        <w:t>from</w:t>
      </w:r>
      <w:r w:rsidR="0048108A" w:rsidRPr="00F4643C">
        <w:rPr>
          <w:sz w:val="22"/>
          <w:szCs w:val="22"/>
          <w:lang w:val="en-US"/>
        </w:rPr>
        <w:t xml:space="preserve"> </w:t>
      </w:r>
      <w:r w:rsidR="00320DAC" w:rsidRPr="00F4643C">
        <w:rPr>
          <w:b/>
          <w:bCs/>
          <w:color w:val="FF0000"/>
          <w:sz w:val="22"/>
          <w:szCs w:val="22"/>
          <w:lang w:val="en-US"/>
        </w:rPr>
        <w:t>HERE</w:t>
      </w:r>
      <w:r w:rsidR="0048108A" w:rsidRPr="00F4643C">
        <w:rPr>
          <w:sz w:val="22"/>
          <w:szCs w:val="22"/>
          <w:lang w:val="en-US"/>
        </w:rPr>
        <w:t>. The command line version of the pipeline is also available for download from</w:t>
      </w:r>
      <w:r w:rsidRPr="00F4643C">
        <w:rPr>
          <w:sz w:val="22"/>
          <w:szCs w:val="22"/>
          <w:lang w:val="en-US"/>
        </w:rPr>
        <w:t xml:space="preserve"> GitHub</w:t>
      </w:r>
      <w:r w:rsidR="00256DFC" w:rsidRPr="00F4643C">
        <w:rPr>
          <w:sz w:val="22"/>
          <w:szCs w:val="22"/>
          <w:lang w:val="en-US"/>
        </w:rPr>
        <w:t xml:space="preserve">: </w:t>
      </w:r>
      <w:r w:rsidR="00C62383">
        <w:fldChar w:fldCharType="begin"/>
      </w:r>
      <w:r w:rsidR="00C62383" w:rsidRPr="00782693">
        <w:rPr>
          <w:lang w:val="en-US"/>
          <w:rPrChange w:id="145" w:author="Kyoung Jae Won" w:date="2020-05-12T07:58:00Z">
            <w:rPr/>
          </w:rPrChange>
        </w:rPr>
        <w:instrText xml:space="preserve"> HYPERLINK "https://github.com/morchalabi/HTFC.git" </w:instrText>
      </w:r>
      <w:r w:rsidR="00C62383">
        <w:fldChar w:fldCharType="separate"/>
      </w:r>
      <w:r w:rsidR="00B35CA0" w:rsidRPr="00F4643C">
        <w:rPr>
          <w:rStyle w:val="Hyperlink"/>
          <w:sz w:val="22"/>
          <w:szCs w:val="22"/>
          <w:lang w:val="en-US"/>
        </w:rPr>
        <w:t>https://github.com/morchalabi/HTFC.git</w:t>
      </w:r>
      <w:r w:rsidR="00C62383">
        <w:rPr>
          <w:rStyle w:val="Hyperlink"/>
          <w:sz w:val="22"/>
          <w:szCs w:val="22"/>
          <w:lang w:val="en-US"/>
        </w:rPr>
        <w:fldChar w:fldCharType="end"/>
      </w:r>
      <w:r w:rsidR="00256DFC" w:rsidRPr="00F4643C">
        <w:rPr>
          <w:sz w:val="22"/>
          <w:szCs w:val="22"/>
          <w:lang w:val="en-US"/>
        </w:rPr>
        <w:t>.</w:t>
      </w:r>
      <w:r w:rsidR="00B35CA0" w:rsidRPr="00F4643C">
        <w:rPr>
          <w:sz w:val="22"/>
          <w:szCs w:val="22"/>
          <w:lang w:val="en-US"/>
        </w:rPr>
        <w:t xml:space="preserve"> </w:t>
      </w:r>
      <w:r w:rsidR="0033276D" w:rsidRPr="00F4643C">
        <w:rPr>
          <w:sz w:val="22"/>
          <w:szCs w:val="22"/>
          <w:lang w:val="en-US"/>
        </w:rPr>
        <w:t>The</w:t>
      </w:r>
      <w:r w:rsidR="00B35CA0" w:rsidRPr="00F4643C">
        <w:rPr>
          <w:sz w:val="22"/>
          <w:szCs w:val="22"/>
          <w:lang w:val="en-US"/>
        </w:rPr>
        <w:t xml:space="preserve"> pipeline</w:t>
      </w:r>
      <w:r w:rsidR="00532356" w:rsidRPr="00F4643C">
        <w:rPr>
          <w:sz w:val="22"/>
          <w:szCs w:val="22"/>
          <w:lang w:val="en-US"/>
        </w:rPr>
        <w:t xml:space="preserve"> internally</w:t>
      </w:r>
      <w:r w:rsidR="00B35CA0" w:rsidRPr="00F4643C">
        <w:rPr>
          <w:sz w:val="22"/>
          <w:szCs w:val="22"/>
          <w:lang w:val="en-US"/>
        </w:rPr>
        <w:t xml:space="preserve"> uses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w:t>
      </w:r>
      <w:r w:rsidR="00B35CA0" w:rsidRPr="00F4643C">
        <w:rPr>
          <w:sz w:val="22"/>
          <w:szCs w:val="22"/>
          <w:lang w:val="en-US"/>
        </w:rPr>
        <w:t xml:space="preserve">package which is also available for download as a stand-alone application from GitHub: </w:t>
      </w:r>
      <w:r w:rsidR="00C62383">
        <w:fldChar w:fldCharType="begin"/>
      </w:r>
      <w:r w:rsidR="00C62383" w:rsidRPr="00782693">
        <w:rPr>
          <w:lang w:val="en-US"/>
          <w:rPrChange w:id="146" w:author="Kyoung Jae Won" w:date="2020-05-12T07:58:00Z">
            <w:rPr/>
          </w:rPrChange>
        </w:rPr>
        <w:instrText xml:space="preserve"> HYPERLINK "https://github.com/morchalabi/compaRe.git" </w:instrText>
      </w:r>
      <w:r w:rsidR="00C62383">
        <w:fldChar w:fldCharType="separate"/>
      </w:r>
      <w:r w:rsidR="00B35CA0" w:rsidRPr="00F4643C">
        <w:rPr>
          <w:rStyle w:val="Hyperlink"/>
          <w:sz w:val="22"/>
          <w:szCs w:val="22"/>
          <w:lang w:val="en-US"/>
        </w:rPr>
        <w:t>https://github.com/morchalabi/compaRe.git</w:t>
      </w:r>
      <w:r w:rsidR="00C62383">
        <w:rPr>
          <w:rStyle w:val="Hyperlink"/>
          <w:sz w:val="22"/>
          <w:szCs w:val="22"/>
          <w:lang w:val="en-US"/>
        </w:rPr>
        <w:fldChar w:fldCharType="end"/>
      </w:r>
      <w:r w:rsidR="00B35CA0" w:rsidRPr="00F4643C">
        <w:rPr>
          <w:color w:val="000000"/>
          <w:sz w:val="22"/>
          <w:szCs w:val="22"/>
          <w:lang w:val="en-US"/>
        </w:rPr>
        <w:t>.</w:t>
      </w:r>
      <w:r w:rsidR="007E3090" w:rsidRPr="00F4643C">
        <w:rPr>
          <w:color w:val="000000"/>
          <w:sz w:val="22"/>
          <w:szCs w:val="22"/>
          <w:lang w:val="en-US"/>
        </w:rPr>
        <w:t xml:space="preserve"> The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package includes </w:t>
      </w:r>
      <w:r w:rsidR="007E3090" w:rsidRPr="00F4643C">
        <w:rPr>
          <w:color w:val="000000"/>
          <w:sz w:val="16"/>
          <w:szCs w:val="16"/>
          <w:lang w:val="en-US"/>
        </w:rPr>
        <w:t>COMPA</w:t>
      </w:r>
      <w:r w:rsidR="007E3090" w:rsidRPr="00F4643C">
        <w:rPr>
          <w:color w:val="000000"/>
          <w:sz w:val="22"/>
          <w:szCs w:val="22"/>
          <w:lang w:val="en-US"/>
        </w:rPr>
        <w:t>R</w:t>
      </w:r>
      <w:r w:rsidR="007E3090" w:rsidRPr="00F4643C">
        <w:rPr>
          <w:color w:val="000000"/>
          <w:sz w:val="16"/>
          <w:szCs w:val="16"/>
          <w:lang w:val="en-US"/>
        </w:rPr>
        <w:t>E</w:t>
      </w:r>
      <w:r w:rsidR="007E3090" w:rsidRPr="00F4643C">
        <w:rPr>
          <w:color w:val="000000"/>
          <w:sz w:val="22"/>
          <w:szCs w:val="22"/>
          <w:lang w:val="en-US"/>
        </w:rPr>
        <w:t xml:space="preserve"> and our clustering modules.</w:t>
      </w:r>
    </w:p>
    <w:p w14:paraId="0000002C" w14:textId="735495EA" w:rsidR="00774DC6" w:rsidRPr="00F4643C" w:rsidRDefault="00E46E9B" w:rsidP="00120387">
      <w:pPr>
        <w:pStyle w:val="Heading1"/>
        <w:jc w:val="both"/>
        <w:rPr>
          <w:sz w:val="22"/>
          <w:szCs w:val="22"/>
          <w:lang w:val="en-US"/>
        </w:rPr>
      </w:pPr>
      <w:r w:rsidRPr="00F4643C">
        <w:rPr>
          <w:color w:val="000000"/>
          <w:lang w:val="en-US"/>
        </w:rPr>
        <w:t>References</w:t>
      </w:r>
    </w:p>
    <w:p w14:paraId="0000002D" w14:textId="0F081A3D" w:rsidR="00774DC6" w:rsidRPr="00F4643C" w:rsidRDefault="00774DC6" w:rsidP="00120387">
      <w:pPr>
        <w:jc w:val="both"/>
        <w:rPr>
          <w:sz w:val="22"/>
          <w:szCs w:val="22"/>
          <w:lang w:val="en-US"/>
        </w:rPr>
      </w:pPr>
    </w:p>
    <w:p w14:paraId="0000002E" w14:textId="44E33CC0" w:rsidR="00774DC6" w:rsidRPr="00F4643C" w:rsidRDefault="00774DC6" w:rsidP="00120387">
      <w:pPr>
        <w:jc w:val="both"/>
        <w:rPr>
          <w:sz w:val="22"/>
          <w:szCs w:val="22"/>
          <w:lang w:val="en-US"/>
        </w:rPr>
      </w:pPr>
    </w:p>
    <w:p w14:paraId="0000002F" w14:textId="58EFE0FF" w:rsidR="00774DC6" w:rsidRPr="00F4643C" w:rsidRDefault="00774DC6" w:rsidP="00120387">
      <w:pPr>
        <w:jc w:val="both"/>
        <w:rPr>
          <w:sz w:val="22"/>
          <w:szCs w:val="22"/>
          <w:lang w:val="en-US"/>
        </w:rPr>
      </w:pPr>
    </w:p>
    <w:p w14:paraId="00000030" w14:textId="05978E9A" w:rsidR="00774DC6" w:rsidRPr="00F4643C" w:rsidRDefault="00774DC6" w:rsidP="00120387">
      <w:pPr>
        <w:jc w:val="both"/>
        <w:rPr>
          <w:sz w:val="22"/>
          <w:szCs w:val="22"/>
          <w:lang w:val="en-US"/>
        </w:rPr>
      </w:pPr>
    </w:p>
    <w:p w14:paraId="00000031" w14:textId="22465601"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pgNumType w:start="1"/>
          <w:cols w:space="720" w:equalWidth="0">
            <w:col w:w="9972"/>
          </w:cols>
        </w:sectPr>
      </w:pPr>
    </w:p>
    <w:p w14:paraId="00000032" w14:textId="574307E9" w:rsidR="00774DC6" w:rsidRPr="00F4643C" w:rsidRDefault="00E46E9B" w:rsidP="00120387">
      <w:pPr>
        <w:pStyle w:val="Title"/>
        <w:jc w:val="both"/>
        <w:rPr>
          <w:sz w:val="22"/>
          <w:szCs w:val="22"/>
          <w:lang w:val="en-US"/>
        </w:rPr>
      </w:pPr>
      <w:r w:rsidRPr="00F4643C">
        <w:rPr>
          <w:color w:val="000000"/>
          <w:lang w:val="en-US"/>
        </w:rPr>
        <w:lastRenderedPageBreak/>
        <w:t>Figures &amp; Tables</w:t>
      </w:r>
    </w:p>
    <w:p w14:paraId="6C17B598" w14:textId="6E69C1ED" w:rsidR="00DA3B24" w:rsidRPr="00F4643C" w:rsidRDefault="00DA3B24" w:rsidP="00120387">
      <w:pPr>
        <w:jc w:val="both"/>
        <w:rPr>
          <w:sz w:val="22"/>
          <w:szCs w:val="22"/>
          <w:lang w:val="en-US"/>
        </w:rPr>
      </w:pPr>
    </w:p>
    <w:p w14:paraId="00000033" w14:textId="0C5CCCB9" w:rsidR="00774DC6" w:rsidRPr="00F4643C" w:rsidRDefault="007B4B12" w:rsidP="00120387">
      <w:pPr>
        <w:jc w:val="both"/>
        <w:rPr>
          <w:sz w:val="22"/>
          <w:szCs w:val="22"/>
          <w:lang w:val="en-US"/>
        </w:rPr>
      </w:pPr>
      <w:r>
        <w:rPr>
          <w:noProof/>
          <w:sz w:val="22"/>
          <w:szCs w:val="22"/>
          <w:lang w:val="fi-FI" w:eastAsia="fi-FI"/>
        </w:rPr>
        <mc:AlternateContent>
          <mc:Choice Requires="wpg">
            <w:drawing>
              <wp:anchor distT="0" distB="0" distL="114300" distR="114300" simplePos="0" relativeHeight="251673600" behindDoc="1" locked="0" layoutInCell="1" allowOverlap="1" wp14:anchorId="5F267C48" wp14:editId="48583B71">
                <wp:simplePos x="0" y="0"/>
                <wp:positionH relativeFrom="column">
                  <wp:posOffset>-2638</wp:posOffset>
                </wp:positionH>
                <wp:positionV relativeFrom="paragraph">
                  <wp:posOffset>129833</wp:posOffset>
                </wp:positionV>
                <wp:extent cx="6117266" cy="8408670"/>
                <wp:effectExtent l="0" t="0" r="4445" b="0"/>
                <wp:wrapNone/>
                <wp:docPr id="15" name="Group 15"/>
                <wp:cNvGraphicFramePr/>
                <a:graphic xmlns:a="http://schemas.openxmlformats.org/drawingml/2006/main">
                  <a:graphicData uri="http://schemas.microsoft.com/office/word/2010/wordprocessingGroup">
                    <wpg:wgp>
                      <wpg:cNvGrpSpPr/>
                      <wpg:grpSpPr>
                        <a:xfrm>
                          <a:off x="0" y="0"/>
                          <a:ext cx="6117266" cy="8408670"/>
                          <a:chOff x="0" y="0"/>
                          <a:chExt cx="6117266" cy="8408670"/>
                        </a:xfrm>
                      </wpg:grpSpPr>
                      <wpg:grpSp>
                        <wpg:cNvPr id="22" name="Group 22"/>
                        <wpg:cNvGrpSpPr/>
                        <wpg:grpSpPr>
                          <a:xfrm>
                            <a:off x="0" y="0"/>
                            <a:ext cx="6117266" cy="4689500"/>
                            <a:chOff x="-1" y="0"/>
                            <a:chExt cx="6117266" cy="4689500"/>
                          </a:xfrm>
                        </wpg:grpSpPr>
                        <wpg:grpSp>
                          <wpg:cNvPr id="11" name="Group 11"/>
                          <wpg:cNvGrpSpPr/>
                          <wpg:grpSpPr>
                            <a:xfrm>
                              <a:off x="0" y="14630"/>
                              <a:ext cx="1921439" cy="1901319"/>
                              <a:chOff x="0" y="0"/>
                              <a:chExt cx="1921510" cy="1901463"/>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72053"/>
                                <a:ext cx="1921510" cy="1629410"/>
                              </a:xfrm>
                              <a:prstGeom prst="rect">
                                <a:avLst/>
                              </a:prstGeom>
                            </pic:spPr>
                          </pic:pic>
                          <wps:wsp>
                            <wps:cNvPr id="7" name="Text Box 7"/>
                            <wps:cNvSpPr txBox="1"/>
                            <wps:spPr>
                              <a:xfrm>
                                <a:off x="0" y="0"/>
                                <a:ext cx="299720" cy="251801"/>
                              </a:xfrm>
                              <a:prstGeom prst="rect">
                                <a:avLst/>
                              </a:prstGeom>
                              <a:solidFill>
                                <a:schemeClr val="lt1"/>
                              </a:solidFill>
                              <a:ln w="6350">
                                <a:noFill/>
                              </a:ln>
                            </wps:spPr>
                            <wps:txb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048256" y="7315"/>
                              <a:ext cx="1984937" cy="1908875"/>
                              <a:chOff x="0" y="0"/>
                              <a:chExt cx="1985010" cy="1909020"/>
                            </a:xfrm>
                          </wpg:grpSpPr>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79610"/>
                                <a:ext cx="1985010" cy="1629410"/>
                              </a:xfrm>
                              <a:prstGeom prst="rect">
                                <a:avLst/>
                              </a:prstGeom>
                            </pic:spPr>
                          </pic:pic>
                          <wps:wsp>
                            <wps:cNvPr id="8" name="Text Box 8"/>
                            <wps:cNvSpPr txBox="1"/>
                            <wps:spPr>
                              <a:xfrm>
                                <a:off x="0" y="0"/>
                                <a:ext cx="299720" cy="251801"/>
                              </a:xfrm>
                              <a:prstGeom prst="rect">
                                <a:avLst/>
                              </a:prstGeom>
                              <a:solidFill>
                                <a:schemeClr val="lt1"/>
                              </a:solidFill>
                              <a:ln w="6350">
                                <a:noFill/>
                              </a:ln>
                            </wps:spPr>
                            <wps:txb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4169664" y="0"/>
                              <a:ext cx="1947601" cy="1904198"/>
                              <a:chOff x="0" y="0"/>
                              <a:chExt cx="1948019" cy="1904861"/>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 y="279610"/>
                                <a:ext cx="1948018" cy="1625251"/>
                              </a:xfrm>
                              <a:prstGeom prst="rect">
                                <a:avLst/>
                              </a:prstGeom>
                            </pic:spPr>
                          </pic:pic>
                          <wps:wsp>
                            <wps:cNvPr id="9" name="Text Box 9"/>
                            <wps:cNvSpPr txBox="1"/>
                            <wps:spPr>
                              <a:xfrm>
                                <a:off x="0" y="0"/>
                                <a:ext cx="299720" cy="251801"/>
                              </a:xfrm>
                              <a:prstGeom prst="rect">
                                <a:avLst/>
                              </a:prstGeom>
                              <a:solidFill>
                                <a:schemeClr val="lt1"/>
                              </a:solidFill>
                              <a:ln w="6350">
                                <a:noFill/>
                              </a:ln>
                            </wps:spPr>
                            <wps:txb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1872691" y="1894636"/>
                              <a:ext cx="4243705" cy="2794864"/>
                              <a:chOff x="0" y="0"/>
                              <a:chExt cx="4243705" cy="2794864"/>
                            </a:xfrm>
                          </wpg:grpSpPr>
                          <wps:wsp>
                            <wps:cNvPr id="10" name="Text Box 10"/>
                            <wps:cNvSpPr txBox="1"/>
                            <wps:spPr>
                              <a:xfrm>
                                <a:off x="0" y="0"/>
                                <a:ext cx="299709" cy="251363"/>
                              </a:xfrm>
                              <a:prstGeom prst="rect">
                                <a:avLst/>
                              </a:prstGeom>
                              <a:solidFill>
                                <a:schemeClr val="lt1"/>
                              </a:solidFill>
                              <a:ln w="6350">
                                <a:noFill/>
                              </a:ln>
                            </wps:spPr>
                            <wps:txbx>
                              <w:txbxContent>
                                <w:p w14:paraId="7C0B3838" w14:textId="0037DF16" w:rsidR="00A35A28" w:rsidRPr="00601145" w:rsidRDefault="00A35A28" w:rsidP="00240F69">
                                  <w:pPr>
                                    <w:rPr>
                                      <w:rFonts w:asciiTheme="majorHAnsi" w:hAnsiTheme="majorHAnsi" w:cstheme="majorHAnsi"/>
                                      <w:b/>
                                      <w:bCs/>
                                      <w:lang w:val="en-US"/>
                                    </w:rPr>
                                  </w:pPr>
                                  <w:r>
                                    <w:rPr>
                                      <w:rFonts w:asciiTheme="majorHAnsi" w:hAnsiTheme="majorHAnsi" w:cstheme="majorHAnsi"/>
                                      <w:b/>
                                      <w:bCs/>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3" cstate="print">
                                <a:extLst>
                                  <a:ext uri="{28A0092B-C50C-407E-A947-70E740481C1C}">
                                    <a14:useLocalDpi xmlns:a14="http://schemas.microsoft.com/office/drawing/2010/main" val="0"/>
                                  </a:ext>
                                </a:extLst>
                              </a:blip>
                              <a:srcRect l="-3" t="-4" r="3669" b="8"/>
                              <a:stretch/>
                            </pic:blipFill>
                            <pic:spPr>
                              <a:xfrm>
                                <a:off x="0" y="314554"/>
                                <a:ext cx="4243705" cy="2480310"/>
                              </a:xfrm>
                              <a:prstGeom prst="rect">
                                <a:avLst/>
                              </a:prstGeom>
                              <a:ln>
                                <a:noFill/>
                              </a:ln>
                              <a:effectLst/>
                            </pic:spPr>
                          </pic:pic>
                        </wpg:grpSp>
                        <wpg:grpSp>
                          <wpg:cNvPr id="16" name="Group 16"/>
                          <wpg:cNvGrpSpPr/>
                          <wpg:grpSpPr>
                            <a:xfrm>
                              <a:off x="-1" y="1894636"/>
                              <a:ext cx="1947600" cy="2037054"/>
                              <a:chOff x="-1" y="0"/>
                              <a:chExt cx="1947600" cy="2037485"/>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 y="451091"/>
                                <a:ext cx="1947600" cy="1586394"/>
                              </a:xfrm>
                              <a:prstGeom prst="rect">
                                <a:avLst/>
                              </a:prstGeom>
                            </pic:spPr>
                          </pic:pic>
                          <wps:wsp>
                            <wps:cNvPr id="6" name="Text Box 6"/>
                            <wps:cNvSpPr txBox="1"/>
                            <wps:spPr>
                              <a:xfrm>
                                <a:off x="0" y="0"/>
                                <a:ext cx="299709" cy="251400"/>
                              </a:xfrm>
                              <a:prstGeom prst="rect">
                                <a:avLst/>
                              </a:prstGeom>
                              <a:solidFill>
                                <a:schemeClr val="lt1"/>
                              </a:solidFill>
                              <a:ln w="6350">
                                <a:noFill/>
                              </a:ln>
                            </wps:spPr>
                            <wps:txbx>
                              <w:txbxContent>
                                <w:p w14:paraId="557AC70A" w14:textId="15BDDB8D" w:rsidR="00A35A28" w:rsidRPr="00601145" w:rsidRDefault="00A35A28" w:rsidP="00172880">
                                  <w:pPr>
                                    <w:rPr>
                                      <w:rFonts w:asciiTheme="majorHAnsi" w:hAnsiTheme="majorHAnsi" w:cstheme="majorHAnsi"/>
                                      <w:b/>
                                      <w:bCs/>
                                      <w:lang w:val="en-US"/>
                                    </w:rPr>
                                  </w:pPr>
                                  <w:r>
                                    <w:rPr>
                                      <w:rFonts w:asciiTheme="majorHAnsi" w:hAnsiTheme="majorHAnsi" w:cstheme="majorHAnsi"/>
                                      <w:b/>
                                      <w:bCs/>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 name="Text Box 14"/>
                        <wps:cNvSpPr txBox="1"/>
                        <wps:spPr>
                          <a:xfrm>
                            <a:off x="0" y="4747260"/>
                            <a:ext cx="6116955" cy="3661410"/>
                          </a:xfrm>
                          <a:prstGeom prst="rect">
                            <a:avLst/>
                          </a:prstGeom>
                          <a:solidFill>
                            <a:prstClr val="white"/>
                          </a:solidFill>
                          <a:ln>
                            <a:noFill/>
                          </a:ln>
                        </wps:spPr>
                        <wps:txbx>
                          <w:txbxContent>
                            <w:p w14:paraId="2F262F0D" w14:textId="4EDAA763" w:rsidR="00A35A28" w:rsidRPr="000D5289" w:rsidRDefault="00A35A28"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267C48" id="Group 15" o:spid="_x0000_s1026" style="position:absolute;left:0;text-align:left;margin-left:-.2pt;margin-top:10.2pt;width:481.65pt;height:662.1pt;z-index:-251642880" coordsize="61172,84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">
                <v:group id="Group 22" o:spid="_x0000_s1027" style="position:absolute;width:61172;height:46895" coordorigin="" coordsize="61172,4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">
                  <v:group id="Group 11" o:spid="_x0000_s1028" style="position:absolute;top:146;width:19214;height:19013" coordsize="19215,19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2720;width:19215;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">
                      <v:imagedata r:id="rId15" o:title=""/>
                    </v:shape>
                    <v:shapetype id="_x0000_t202" coordsize="21600,21600" o:spt="202" path="m,l,21600r21600,l21600,xe">
                      <v:stroke joinstyle="miter"/>
                      <v:path gradientshapeok="t" o:connecttype="rect"/>
                    </v:shapetype>
                    <v:shape id="Text Box 7" o:spid="_x0000_s1030" type="#_x0000_t202" style="position:absolute;width:2997;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" fillcolor="white [3201]" stroked="f" strokeweight=".5pt">
                      <v:textbox>
                        <w:txbxContent>
                          <w:p w14:paraId="437D402E" w14:textId="011BD2C6" w:rsidR="00A35A28" w:rsidRPr="00240F69" w:rsidRDefault="00A35A28">
                            <w:pPr>
                              <w:rPr>
                                <w:rFonts w:asciiTheme="majorHAnsi" w:hAnsiTheme="majorHAnsi" w:cstheme="majorHAnsi"/>
                                <w:b/>
                                <w:bCs/>
                              </w:rPr>
                            </w:pPr>
                            <w:r w:rsidRPr="00240F69">
                              <w:rPr>
                                <w:rFonts w:asciiTheme="majorHAnsi" w:hAnsiTheme="majorHAnsi" w:cstheme="majorHAnsi"/>
                                <w:b/>
                                <w:bCs/>
                              </w:rPr>
                              <w:t>A</w:t>
                            </w:r>
                          </w:p>
                        </w:txbxContent>
                      </v:textbox>
                    </v:shape>
                  </v:group>
                  <v:group id="Group 12" o:spid="_x0000_s1031" style="position:absolute;left:20482;top:73;width:19849;height:19088" coordsize="19850,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 id="Picture 5" o:spid="_x0000_s1032" type="#_x0000_t75" style="position:absolute;top:2796;width:19850;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">
                      <v:imagedata r:id="rId16" o:title=""/>
                    </v:shape>
                    <v:shape id="Text Box 8" o:spid="_x0000_s1033" type="#_x0000_t202" style="position:absolute;width:2997;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" fillcolor="white [3201]" stroked="f" strokeweight=".5pt">
                      <v:textbox>
                        <w:txbxContent>
                          <w:p w14:paraId="432E24D1" w14:textId="56820D80" w:rsidR="00A35A28" w:rsidRPr="00240F69" w:rsidRDefault="00A35A28" w:rsidP="00240F69">
                            <w:pPr>
                              <w:rPr>
                                <w:rFonts w:asciiTheme="majorHAnsi" w:hAnsiTheme="majorHAnsi" w:cstheme="majorHAnsi"/>
                                <w:b/>
                                <w:bCs/>
                              </w:rPr>
                            </w:pPr>
                            <w:r>
                              <w:rPr>
                                <w:rFonts w:asciiTheme="majorHAnsi" w:hAnsiTheme="majorHAnsi" w:cstheme="majorHAnsi"/>
                                <w:b/>
                                <w:bCs/>
                              </w:rPr>
                              <w:t>B</w:t>
                            </w:r>
                          </w:p>
                        </w:txbxContent>
                      </v:textbox>
                    </v:shape>
                  </v:group>
                  <v:group id="Group 13" o:spid="_x0000_s1034" style="position:absolute;left:41696;width:19476;height:19041" coordsize="19480,1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 id="Picture 2" o:spid="_x0000_s1035" type="#_x0000_t75" style="position:absolute;top:2796;width:19480;height:16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">
                      <v:imagedata r:id="rId17" o:title=""/>
                    </v:shape>
                    <v:shape id="Text Box 9" o:spid="_x0000_s1036" type="#_x0000_t202" style="position:absolute;width:2997;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" fillcolor="white [3201]" stroked="f" strokeweight=".5pt">
                      <v:textbox>
                        <w:txbxContent>
                          <w:p w14:paraId="72576597" w14:textId="5C0653BC" w:rsidR="00A35A28" w:rsidRPr="00240F69" w:rsidRDefault="00A35A28" w:rsidP="00240F69">
                            <w:pPr>
                              <w:rPr>
                                <w:rFonts w:asciiTheme="majorHAnsi" w:hAnsiTheme="majorHAnsi" w:cstheme="majorHAnsi"/>
                                <w:b/>
                                <w:bCs/>
                              </w:rPr>
                            </w:pPr>
                            <w:r>
                              <w:rPr>
                                <w:rFonts w:asciiTheme="majorHAnsi" w:hAnsiTheme="majorHAnsi" w:cstheme="majorHAnsi"/>
                                <w:b/>
                                <w:bCs/>
                              </w:rPr>
                              <w:t>C</w:t>
                            </w:r>
                          </w:p>
                        </w:txbxContent>
                      </v:textbox>
                    </v:shape>
                  </v:group>
                  <v:group id="Group 21" o:spid="_x0000_s1037" style="position:absolute;left:18726;top:18946;width:42437;height:27949" coordsize="42437,27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v:shape id="Text Box 10" o:spid="_x0000_s1038" type="#_x0000_t202" style="position:absolute;width:2997;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" fillcolor="white [3201]" stroked="f" strokeweight=".5pt">
                      <v:textbox>
                        <w:txbxContent>
                          <w:p w14:paraId="7C0B3838" w14:textId="0037DF16" w:rsidR="00A35A28" w:rsidRPr="00601145" w:rsidRDefault="00A35A28" w:rsidP="00240F69">
                            <w:pPr>
                              <w:rPr>
                                <w:rFonts w:asciiTheme="majorHAnsi" w:hAnsiTheme="majorHAnsi" w:cstheme="majorHAnsi"/>
                                <w:b/>
                                <w:bCs/>
                                <w:lang w:val="en-US"/>
                              </w:rPr>
                            </w:pPr>
                            <w:r>
                              <w:rPr>
                                <w:rFonts w:asciiTheme="majorHAnsi" w:hAnsiTheme="majorHAnsi" w:cstheme="majorHAnsi"/>
                                <w:b/>
                                <w:bCs/>
                                <w:lang w:val="en-US"/>
                              </w:rPr>
                              <w:t>E</w:t>
                            </w:r>
                          </w:p>
                        </w:txbxContent>
                      </v:textbox>
                    </v:shape>
                    <v:shape id="Picture 4" o:spid="_x0000_s1039" type="#_x0000_t75" style="position:absolute;top:3145;width:42437;height:24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">
                      <v:imagedata r:id="rId18" o:title="" croptop="-3f" cropbottom="5f" cropleft="-2f" cropright="2405f"/>
                    </v:shape>
                  </v:group>
                  <v:group id="Group 16" o:spid="_x0000_s1040" style="position:absolute;top:18946;width:19475;height:20370" coordorigin="" coordsize="19476,2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shape id="Picture 1" o:spid="_x0000_s1041" type="#_x0000_t75" style="position:absolute;top:4510;width:19475;height:15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">
                      <v:imagedata r:id="rId19" o:title=""/>
                    </v:shape>
                    <v:shape id="Text Box 6" o:spid="_x0000_s1042" type="#_x0000_t202" style="position:absolute;width:299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" fillcolor="white [3201]" stroked="f" strokeweight=".5pt">
                      <v:textbox>
                        <w:txbxContent>
                          <w:p w14:paraId="557AC70A" w14:textId="15BDDB8D" w:rsidR="00A35A28" w:rsidRPr="00601145" w:rsidRDefault="00A35A28" w:rsidP="00172880">
                            <w:pPr>
                              <w:rPr>
                                <w:rFonts w:asciiTheme="majorHAnsi" w:hAnsiTheme="majorHAnsi" w:cstheme="majorHAnsi"/>
                                <w:b/>
                                <w:bCs/>
                                <w:lang w:val="en-US"/>
                              </w:rPr>
                            </w:pPr>
                            <w:r>
                              <w:rPr>
                                <w:rFonts w:asciiTheme="majorHAnsi" w:hAnsiTheme="majorHAnsi" w:cstheme="majorHAnsi"/>
                                <w:b/>
                                <w:bCs/>
                                <w:lang w:val="en-US"/>
                              </w:rPr>
                              <w:t>D</w:t>
                            </w:r>
                          </w:p>
                        </w:txbxContent>
                      </v:textbox>
                    </v:shape>
                  </v:group>
                </v:group>
                <v:shape id="Text Box 14" o:spid="_x0000_s1043" type="#_x0000_t202" style="position:absolute;top:47472;width:61169;height:36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" stroked="f">
                  <v:textbox style="mso-fit-shape-to-text:t" inset="0,0,0,0">
                    <w:txbxContent>
                      <w:p w14:paraId="2F262F0D" w14:textId="4EDAA763" w:rsidR="00A35A28" w:rsidRPr="000D5289" w:rsidRDefault="00A35A28" w:rsidP="000D5289">
                        <w:pPr>
                          <w:pStyle w:val="Caption"/>
                          <w:jc w:val="both"/>
                          <w:rPr>
                            <w:i w:val="0"/>
                            <w:iCs w:val="0"/>
                            <w:color w:val="000000" w:themeColor="text1"/>
                            <w:sz w:val="22"/>
                            <w:szCs w:val="22"/>
                            <w:lang w:val="en-US"/>
                          </w:rPr>
                        </w:pPr>
                        <w:r w:rsidRPr="000D5289">
                          <w:rPr>
                            <w:i w:val="0"/>
                            <w:iCs w:val="0"/>
                            <w:color w:val="000000" w:themeColor="text1"/>
                            <w:sz w:val="22"/>
                            <w:szCs w:val="22"/>
                            <w:lang w:val="en-US"/>
                          </w:rPr>
                          <w:t xml:space="preserve">Figure </w:t>
                        </w:r>
                        <w:r w:rsidRPr="000D5289">
                          <w:rPr>
                            <w:i w:val="0"/>
                            <w:iCs w:val="0"/>
                            <w:color w:val="000000" w:themeColor="text1"/>
                            <w:sz w:val="22"/>
                            <w:szCs w:val="22"/>
                            <w:lang w:val="en-US"/>
                          </w:rPr>
                          <w:fldChar w:fldCharType="begin"/>
                        </w:r>
                        <w:r w:rsidRPr="000D5289">
                          <w:rPr>
                            <w:i w:val="0"/>
                            <w:iCs w:val="0"/>
                            <w:color w:val="000000" w:themeColor="text1"/>
                            <w:sz w:val="22"/>
                            <w:szCs w:val="22"/>
                            <w:lang w:val="en-US"/>
                          </w:rPr>
                          <w:instrText xml:space="preserve"> SEQ Figure \* ARABIC </w:instrText>
                        </w:r>
                        <w:r w:rsidRPr="000D5289">
                          <w:rPr>
                            <w:i w:val="0"/>
                            <w:iCs w:val="0"/>
                            <w:color w:val="000000" w:themeColor="text1"/>
                            <w:sz w:val="22"/>
                            <w:szCs w:val="22"/>
                            <w:lang w:val="en-US"/>
                          </w:rPr>
                          <w:fldChar w:fldCharType="separate"/>
                        </w:r>
                        <w:r w:rsidRPr="000D5289">
                          <w:rPr>
                            <w:i w:val="0"/>
                            <w:iCs w:val="0"/>
                            <w:noProof/>
                            <w:color w:val="000000" w:themeColor="text1"/>
                            <w:sz w:val="22"/>
                            <w:szCs w:val="22"/>
                            <w:lang w:val="en-US"/>
                          </w:rPr>
                          <w:t>1</w:t>
                        </w:r>
                        <w:r w:rsidRPr="000D5289">
                          <w:rPr>
                            <w:i w:val="0"/>
                            <w:iCs w:val="0"/>
                            <w:color w:val="000000" w:themeColor="text1"/>
                            <w:sz w:val="22"/>
                            <w:szCs w:val="22"/>
                            <w:lang w:val="en-US"/>
                          </w:rPr>
                          <w:fldChar w:fldCharType="end"/>
                        </w:r>
                        <w:r w:rsidRPr="000D5289">
                          <w:rPr>
                            <w:b/>
                            <w:bCs/>
                            <w:i w:val="0"/>
                            <w:iCs w:val="0"/>
                            <w:color w:val="000000" w:themeColor="text1"/>
                            <w:sz w:val="22"/>
                            <w:szCs w:val="22"/>
                            <w:lang w:val="en-US"/>
                          </w:rPr>
                          <w:t xml:space="preserve"> COMPARE precisely measures similarity between high-dimensional samples</w:t>
                        </w:r>
                      </w:p>
                      <w:p w14:paraId="66E7E2B5"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(A) Inter-patient similarity heatmap of 21 mass cytometry samples of bone marrow aspirates from 16 pediatric AML patients (SJ) obtained at diagnosis and 5 healthy adult donors (H) reproduced from </w:t>
                        </w:r>
                        <w:r w:rsidRPr="000D5289">
                          <w:rPr>
                            <w:b/>
                            <w:bCs/>
                            <w:color w:val="FF0000"/>
                            <w:sz w:val="22"/>
                            <w:szCs w:val="22"/>
                            <w:lang w:val="en-US"/>
                          </w:rPr>
                          <w:t>[REF]</w:t>
                        </w:r>
                        <w:r w:rsidRPr="000D5289">
                          <w:rPr>
                            <w:color w:val="000000" w:themeColor="text1"/>
                            <w:sz w:val="22"/>
                            <w:szCs w:val="22"/>
                            <w:lang w:val="en-US"/>
                          </w:rPr>
                          <w:t>. The samples are labeled with metal-isotope-conjugated antibodies specific for 16 surface markers. To compare samples, subpopulations identified by PhenoGraph from each patient were represented by their centroids. PhenoGraph was used for a second time to group centroids into meta-clusters (MCs), identifying 14 MCs.</w:t>
                        </w:r>
                      </w:p>
                      <w:p w14:paraId="68F1238D"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(B) Similarity heatmap generated by COMPARE of the same dataset with the same hierarchical clustering method. Although grouping of samples in both the heatmaps looks very similar, there are some differences as seen in SJ1, SJ2, SJ3, SJ4, SJ5 and SJ6. To validate these discrepancies, we compared our hierarchy with an independently derived hierarchy using Jensen-Shannon divergence (JSD) as explained in </w:t>
                        </w:r>
                        <w:r w:rsidRPr="000D5289">
                          <w:rPr>
                            <w:b/>
                            <w:bCs/>
                            <w:color w:val="FF0000"/>
                            <w:sz w:val="22"/>
                            <w:szCs w:val="22"/>
                            <w:lang w:val="en-US"/>
                          </w:rPr>
                          <w:t>[REF]</w:t>
                        </w:r>
                        <w:r w:rsidRPr="000D5289">
                          <w:rPr>
                            <w:color w:val="000000" w:themeColor="text1"/>
                            <w:sz w:val="22"/>
                            <w:szCs w:val="22"/>
                            <w:lang w:val="en-US"/>
                          </w:rPr>
                          <w:t>.</w:t>
                        </w:r>
                      </w:p>
                      <w:p w14:paraId="05EDC459"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(C) Similarity heatmap generated by JSD with the same hierarchical clustering method. In information theory JSD is used to measure similarity between two probably distributions. We used the same approach suggested in </w:t>
                        </w:r>
                        <w:r w:rsidRPr="000D5289">
                          <w:rPr>
                            <w:b/>
                            <w:bCs/>
                            <w:color w:val="FF0000"/>
                            <w:sz w:val="22"/>
                            <w:szCs w:val="22"/>
                            <w:lang w:val="en-US"/>
                          </w:rPr>
                          <w:t>[REF]</w:t>
                        </w:r>
                        <w:r w:rsidRPr="000D5289">
                          <w:rPr>
                            <w:color w:val="000000" w:themeColor="text1"/>
                            <w:sz w:val="22"/>
                            <w:szCs w:val="22"/>
                            <w:lang w:val="en-US"/>
                          </w:rPr>
                          <w:t xml:space="preserve"> to convert each sample to a probability distribution. The hierarchy retuned by JSD completely agreed with COMPARE’s.</w:t>
                        </w:r>
                      </w:p>
                      <w:p w14:paraId="0D9241EF" w14:textId="77777777"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 xml:space="preserve">(D) Median fluorescence intensity (MFI) heatmap. To compare the samples further, we compare them across the MFIs of the 16 cell surface markers. Hierarchical clustering of samples and MFIs revealed groups of samples with similar expression profiles of specific markers. For example, SJ1, SJ2, SJ3, SJ4, SJ5, SJ7 and SJ14 expressed mid to high levels of CD34, CD38, CD44, CD123 and HLA-DR indicating expression profiles of hematopoietic stem and progenitor cells. This agreed with the result shown in </w:t>
                        </w:r>
                        <w:r w:rsidRPr="000D5289">
                          <w:rPr>
                            <w:b/>
                            <w:bCs/>
                            <w:color w:val="FF0000"/>
                            <w:sz w:val="22"/>
                            <w:szCs w:val="22"/>
                            <w:lang w:val="en-US"/>
                          </w:rPr>
                          <w:t>[REF]</w:t>
                        </w:r>
                        <w:r w:rsidRPr="000D5289">
                          <w:rPr>
                            <w:color w:val="000000" w:themeColor="text1"/>
                            <w:sz w:val="22"/>
                            <w:szCs w:val="22"/>
                            <w:lang w:val="en-US"/>
                          </w:rPr>
                          <w:t xml:space="preserve"> (Figure 3D ibid).</w:t>
                        </w:r>
                      </w:p>
                      <w:p w14:paraId="2B0A7AAA" w14:textId="355463CC" w:rsidR="00A35A28" w:rsidRPr="000D5289" w:rsidRDefault="00A35A28" w:rsidP="000D5289">
                        <w:pPr>
                          <w:jc w:val="both"/>
                          <w:rPr>
                            <w:color w:val="000000" w:themeColor="text1"/>
                            <w:sz w:val="22"/>
                            <w:szCs w:val="22"/>
                            <w:lang w:val="en-US"/>
                          </w:rPr>
                        </w:pPr>
                        <w:r w:rsidRPr="000D5289">
                          <w:rPr>
                            <w:color w:val="000000" w:themeColor="text1"/>
                            <w:sz w:val="22"/>
                            <w:szCs w:val="22"/>
                            <w:lang w:val="en-US"/>
                          </w:rPr>
                          <w:t>(E) Similarity heatmap revealing relations between samples. Interestingly, when we plotted the similarity graph of the samples, the same grouping of MFI heatmap was observed as connected components in the graph (trees). For better visualization, each component of the entire graph is shown in a separate pane.</w:t>
                        </w:r>
                      </w:p>
                    </w:txbxContent>
                  </v:textbox>
                </v:shape>
              </v:group>
            </w:pict>
          </mc:Fallback>
        </mc:AlternateContent>
      </w:r>
    </w:p>
    <w:p w14:paraId="00000034" w14:textId="1D3AEBFB" w:rsidR="00774DC6" w:rsidRPr="00F4643C" w:rsidRDefault="00774DC6" w:rsidP="00120387">
      <w:pPr>
        <w:jc w:val="both"/>
        <w:rPr>
          <w:sz w:val="22"/>
          <w:szCs w:val="22"/>
          <w:lang w:val="en-US"/>
        </w:rPr>
      </w:pPr>
    </w:p>
    <w:p w14:paraId="00000035" w14:textId="1BFB73CE" w:rsidR="00774DC6" w:rsidRPr="00F4643C" w:rsidRDefault="00774DC6" w:rsidP="00120387">
      <w:pPr>
        <w:jc w:val="both"/>
        <w:rPr>
          <w:sz w:val="22"/>
          <w:szCs w:val="22"/>
          <w:lang w:val="en-US"/>
        </w:rPr>
      </w:pPr>
    </w:p>
    <w:p w14:paraId="00000036" w14:textId="5D31B345" w:rsidR="00774DC6" w:rsidRPr="00F4643C" w:rsidRDefault="00774DC6" w:rsidP="00120387">
      <w:pPr>
        <w:jc w:val="both"/>
        <w:rPr>
          <w:sz w:val="22"/>
          <w:szCs w:val="22"/>
          <w:lang w:val="en-US"/>
        </w:rPr>
      </w:pPr>
    </w:p>
    <w:p w14:paraId="00000037" w14:textId="4A4E272D" w:rsidR="00774DC6" w:rsidRPr="00F4643C" w:rsidRDefault="00774DC6" w:rsidP="00120387">
      <w:pPr>
        <w:jc w:val="both"/>
        <w:rPr>
          <w:sz w:val="22"/>
          <w:szCs w:val="22"/>
          <w:lang w:val="en-US"/>
        </w:rPr>
      </w:pPr>
    </w:p>
    <w:p w14:paraId="6FDC324C" w14:textId="3F223B51" w:rsidR="000A66E8" w:rsidRPr="00F4643C" w:rsidRDefault="000A66E8" w:rsidP="00120387">
      <w:pPr>
        <w:jc w:val="both"/>
        <w:rPr>
          <w:sz w:val="22"/>
          <w:szCs w:val="22"/>
          <w:lang w:val="en-US"/>
        </w:rPr>
      </w:pPr>
    </w:p>
    <w:p w14:paraId="40D860BA" w14:textId="15C4BBD6" w:rsidR="000A66E8" w:rsidRPr="00F4643C" w:rsidRDefault="000A66E8" w:rsidP="0049305A">
      <w:pPr>
        <w:tabs>
          <w:tab w:val="left" w:pos="3310"/>
        </w:tabs>
        <w:jc w:val="both"/>
        <w:rPr>
          <w:sz w:val="22"/>
          <w:szCs w:val="22"/>
          <w:lang w:val="en-US"/>
        </w:rPr>
      </w:pPr>
    </w:p>
    <w:p w14:paraId="4F7707EA" w14:textId="3A076C67" w:rsidR="000A66E8" w:rsidRPr="00F4643C" w:rsidRDefault="000A66E8" w:rsidP="00120387">
      <w:pPr>
        <w:jc w:val="both"/>
        <w:rPr>
          <w:sz w:val="22"/>
          <w:szCs w:val="22"/>
          <w:lang w:val="en-US"/>
        </w:rPr>
      </w:pPr>
    </w:p>
    <w:p w14:paraId="19A56CD4" w14:textId="32FE4EA7" w:rsidR="000A66E8" w:rsidRPr="00F4643C" w:rsidRDefault="000A66E8" w:rsidP="00120387">
      <w:pPr>
        <w:jc w:val="both"/>
        <w:rPr>
          <w:sz w:val="22"/>
          <w:szCs w:val="22"/>
          <w:lang w:val="en-US"/>
        </w:rPr>
      </w:pPr>
    </w:p>
    <w:p w14:paraId="6ECE73C0" w14:textId="72F14C87" w:rsidR="000A66E8" w:rsidRPr="00F4643C" w:rsidRDefault="000A66E8" w:rsidP="00120387">
      <w:pPr>
        <w:jc w:val="both"/>
        <w:rPr>
          <w:sz w:val="22"/>
          <w:szCs w:val="22"/>
          <w:lang w:val="en-US"/>
        </w:rPr>
      </w:pPr>
    </w:p>
    <w:p w14:paraId="60D569D7" w14:textId="3739ACCE" w:rsidR="000A66E8" w:rsidRPr="00F4643C" w:rsidRDefault="000A66E8" w:rsidP="00120387">
      <w:pPr>
        <w:jc w:val="both"/>
        <w:rPr>
          <w:sz w:val="22"/>
          <w:szCs w:val="22"/>
          <w:lang w:val="en-US"/>
        </w:rPr>
      </w:pPr>
    </w:p>
    <w:p w14:paraId="19AECD98" w14:textId="434FA07D" w:rsidR="000A66E8" w:rsidRPr="00F4643C" w:rsidRDefault="000A66E8" w:rsidP="00120387">
      <w:pPr>
        <w:jc w:val="both"/>
        <w:rPr>
          <w:sz w:val="22"/>
          <w:szCs w:val="22"/>
          <w:lang w:val="en-US"/>
        </w:rPr>
      </w:pPr>
    </w:p>
    <w:p w14:paraId="675CB2B6" w14:textId="3C2D21B2" w:rsidR="000A66E8" w:rsidRPr="00F4643C" w:rsidRDefault="000A66E8" w:rsidP="000B71CF">
      <w:pPr>
        <w:jc w:val="both"/>
        <w:rPr>
          <w:sz w:val="22"/>
          <w:szCs w:val="22"/>
          <w:lang w:val="en-US"/>
        </w:rPr>
      </w:pPr>
    </w:p>
    <w:p w14:paraId="558D2B46" w14:textId="0A4D1E3D" w:rsidR="000A66E8" w:rsidRPr="00F4643C" w:rsidRDefault="000A66E8" w:rsidP="00120387">
      <w:pPr>
        <w:jc w:val="both"/>
        <w:rPr>
          <w:sz w:val="22"/>
          <w:szCs w:val="22"/>
          <w:lang w:val="en-US"/>
        </w:rPr>
      </w:pPr>
    </w:p>
    <w:p w14:paraId="6572EB52" w14:textId="744732FC" w:rsidR="000A66E8" w:rsidRPr="00F4643C" w:rsidRDefault="000A66E8" w:rsidP="00120387">
      <w:pPr>
        <w:jc w:val="both"/>
        <w:rPr>
          <w:sz w:val="22"/>
          <w:szCs w:val="22"/>
          <w:lang w:val="en-US"/>
        </w:rPr>
      </w:pPr>
    </w:p>
    <w:p w14:paraId="036E5DF0" w14:textId="774C3942" w:rsidR="000A66E8" w:rsidRPr="00F4643C" w:rsidRDefault="000A66E8" w:rsidP="00120387">
      <w:pPr>
        <w:jc w:val="both"/>
        <w:rPr>
          <w:sz w:val="22"/>
          <w:szCs w:val="22"/>
          <w:lang w:val="en-US"/>
        </w:rPr>
      </w:pPr>
    </w:p>
    <w:p w14:paraId="455D070D" w14:textId="35F7AD9A" w:rsidR="000A66E8" w:rsidRPr="00F4643C" w:rsidRDefault="000A66E8" w:rsidP="00120387">
      <w:pPr>
        <w:jc w:val="both"/>
        <w:rPr>
          <w:sz w:val="22"/>
          <w:szCs w:val="22"/>
          <w:lang w:val="en-US"/>
        </w:rPr>
      </w:pPr>
    </w:p>
    <w:p w14:paraId="7C53DFC3" w14:textId="3F19767B" w:rsidR="000A66E8" w:rsidRPr="00F4643C" w:rsidRDefault="000A66E8" w:rsidP="00120387">
      <w:pPr>
        <w:jc w:val="both"/>
        <w:rPr>
          <w:sz w:val="22"/>
          <w:szCs w:val="22"/>
          <w:lang w:val="en-US"/>
        </w:rPr>
      </w:pPr>
    </w:p>
    <w:p w14:paraId="25C8E13B" w14:textId="76C3449A" w:rsidR="000A66E8" w:rsidRPr="00F4643C" w:rsidRDefault="000A66E8" w:rsidP="00120387">
      <w:pPr>
        <w:jc w:val="both"/>
        <w:rPr>
          <w:sz w:val="22"/>
          <w:szCs w:val="22"/>
          <w:lang w:val="en-US"/>
        </w:rPr>
      </w:pPr>
    </w:p>
    <w:p w14:paraId="0022FB7B" w14:textId="7B338BD9" w:rsidR="000A66E8" w:rsidRPr="00F4643C" w:rsidRDefault="000A66E8" w:rsidP="00120387">
      <w:pPr>
        <w:jc w:val="both"/>
        <w:rPr>
          <w:sz w:val="22"/>
          <w:szCs w:val="22"/>
          <w:lang w:val="en-US"/>
        </w:rPr>
      </w:pPr>
    </w:p>
    <w:p w14:paraId="45BEDFE4" w14:textId="08C14496" w:rsidR="000A66E8" w:rsidRPr="00F4643C" w:rsidRDefault="000A66E8" w:rsidP="00120387">
      <w:pPr>
        <w:jc w:val="both"/>
        <w:rPr>
          <w:sz w:val="22"/>
          <w:szCs w:val="22"/>
          <w:lang w:val="en-US"/>
        </w:rPr>
      </w:pPr>
    </w:p>
    <w:p w14:paraId="03AF242B" w14:textId="50DED2E8" w:rsidR="000A66E8" w:rsidRPr="00F4643C" w:rsidRDefault="000A66E8" w:rsidP="00120387">
      <w:pPr>
        <w:jc w:val="both"/>
        <w:rPr>
          <w:sz w:val="22"/>
          <w:szCs w:val="22"/>
          <w:lang w:val="en-US"/>
        </w:rPr>
      </w:pPr>
    </w:p>
    <w:p w14:paraId="573E1E62" w14:textId="2C80AC46" w:rsidR="000A66E8" w:rsidRPr="00F4643C" w:rsidRDefault="000A66E8" w:rsidP="00120387">
      <w:pPr>
        <w:jc w:val="both"/>
        <w:rPr>
          <w:sz w:val="22"/>
          <w:szCs w:val="22"/>
          <w:lang w:val="en-US"/>
        </w:rPr>
      </w:pPr>
    </w:p>
    <w:p w14:paraId="479C9C84" w14:textId="5C39938B" w:rsidR="000A66E8" w:rsidRPr="00F4643C" w:rsidRDefault="000A66E8" w:rsidP="00120387">
      <w:pPr>
        <w:jc w:val="both"/>
        <w:rPr>
          <w:sz w:val="22"/>
          <w:szCs w:val="22"/>
          <w:lang w:val="en-US"/>
        </w:rPr>
      </w:pPr>
    </w:p>
    <w:p w14:paraId="0CBD6306" w14:textId="304027EF" w:rsidR="000A66E8" w:rsidRPr="00F4643C" w:rsidRDefault="000A66E8" w:rsidP="00120387">
      <w:pPr>
        <w:jc w:val="both"/>
        <w:rPr>
          <w:sz w:val="22"/>
          <w:szCs w:val="22"/>
          <w:lang w:val="en-US"/>
        </w:rPr>
      </w:pPr>
    </w:p>
    <w:p w14:paraId="22DE56FB" w14:textId="1202555A" w:rsidR="000A66E8" w:rsidRPr="00F4643C" w:rsidRDefault="000A66E8" w:rsidP="00120387">
      <w:pPr>
        <w:jc w:val="both"/>
        <w:rPr>
          <w:sz w:val="22"/>
          <w:szCs w:val="22"/>
          <w:lang w:val="en-US"/>
        </w:rPr>
      </w:pPr>
    </w:p>
    <w:p w14:paraId="295341E8" w14:textId="763A64D6" w:rsidR="000A66E8" w:rsidRPr="00F4643C" w:rsidRDefault="000A66E8" w:rsidP="00120387">
      <w:pPr>
        <w:jc w:val="both"/>
        <w:rPr>
          <w:sz w:val="22"/>
          <w:szCs w:val="22"/>
          <w:lang w:val="en-US"/>
        </w:rPr>
      </w:pPr>
    </w:p>
    <w:p w14:paraId="72588685" w14:textId="1E942139" w:rsidR="000A66E8" w:rsidRPr="00F4643C" w:rsidRDefault="000A66E8" w:rsidP="00120387">
      <w:pPr>
        <w:jc w:val="both"/>
        <w:rPr>
          <w:sz w:val="22"/>
          <w:szCs w:val="22"/>
          <w:lang w:val="en-US"/>
        </w:rPr>
      </w:pPr>
    </w:p>
    <w:p w14:paraId="763667EC" w14:textId="107E1533" w:rsidR="000A66E8" w:rsidRPr="00F4643C" w:rsidRDefault="000A66E8" w:rsidP="00120387">
      <w:pPr>
        <w:jc w:val="both"/>
        <w:rPr>
          <w:sz w:val="22"/>
          <w:szCs w:val="22"/>
          <w:lang w:val="en-US"/>
        </w:rPr>
      </w:pPr>
    </w:p>
    <w:p w14:paraId="7BC8A2B9" w14:textId="3E26941B" w:rsidR="000A66E8" w:rsidRPr="00F4643C" w:rsidRDefault="000A66E8" w:rsidP="00120387">
      <w:pPr>
        <w:jc w:val="both"/>
        <w:rPr>
          <w:sz w:val="22"/>
          <w:szCs w:val="22"/>
          <w:lang w:val="en-US"/>
        </w:rPr>
      </w:pPr>
    </w:p>
    <w:p w14:paraId="32E39071" w14:textId="63F3D79B" w:rsidR="000A66E8" w:rsidRPr="00F4643C" w:rsidRDefault="000A66E8" w:rsidP="00120387">
      <w:pPr>
        <w:jc w:val="both"/>
        <w:rPr>
          <w:sz w:val="22"/>
          <w:szCs w:val="22"/>
          <w:lang w:val="en-US"/>
        </w:rPr>
      </w:pPr>
    </w:p>
    <w:p w14:paraId="4453EF87" w14:textId="585002A3" w:rsidR="000A66E8" w:rsidRPr="00F4643C" w:rsidRDefault="000A66E8" w:rsidP="00120387">
      <w:pPr>
        <w:jc w:val="both"/>
        <w:rPr>
          <w:sz w:val="22"/>
          <w:szCs w:val="22"/>
          <w:lang w:val="en-US"/>
        </w:rPr>
      </w:pPr>
    </w:p>
    <w:p w14:paraId="500B5DAD" w14:textId="0C0CE0A1" w:rsidR="000A66E8" w:rsidRPr="00F4643C" w:rsidRDefault="000A66E8" w:rsidP="00120387">
      <w:pPr>
        <w:jc w:val="both"/>
        <w:rPr>
          <w:sz w:val="22"/>
          <w:szCs w:val="22"/>
          <w:lang w:val="en-US"/>
        </w:rPr>
      </w:pPr>
    </w:p>
    <w:p w14:paraId="582AD0A3" w14:textId="091B5490" w:rsidR="000A66E8" w:rsidRPr="00F4643C" w:rsidRDefault="000A66E8" w:rsidP="00120387">
      <w:pPr>
        <w:jc w:val="both"/>
        <w:rPr>
          <w:sz w:val="22"/>
          <w:szCs w:val="22"/>
          <w:lang w:val="en-US"/>
        </w:rPr>
      </w:pPr>
    </w:p>
    <w:p w14:paraId="0531672F" w14:textId="25318D90" w:rsidR="000A66E8" w:rsidRPr="00F4643C" w:rsidRDefault="000A66E8" w:rsidP="00120387">
      <w:pPr>
        <w:jc w:val="both"/>
        <w:rPr>
          <w:sz w:val="22"/>
          <w:szCs w:val="22"/>
          <w:lang w:val="en-US"/>
        </w:rPr>
      </w:pPr>
    </w:p>
    <w:p w14:paraId="4653CC84" w14:textId="04638066" w:rsidR="000A66E8" w:rsidRPr="00F4643C" w:rsidRDefault="000A66E8" w:rsidP="009B2275">
      <w:pPr>
        <w:tabs>
          <w:tab w:val="left" w:pos="1795"/>
        </w:tabs>
        <w:jc w:val="both"/>
        <w:rPr>
          <w:sz w:val="22"/>
          <w:szCs w:val="22"/>
          <w:lang w:val="en-US"/>
        </w:rPr>
      </w:pPr>
    </w:p>
    <w:p w14:paraId="14A6C533" w14:textId="38488E53" w:rsidR="000A66E8" w:rsidRPr="00F4643C" w:rsidRDefault="000A66E8" w:rsidP="00120387">
      <w:pPr>
        <w:jc w:val="both"/>
        <w:rPr>
          <w:sz w:val="22"/>
          <w:szCs w:val="22"/>
          <w:lang w:val="en-US"/>
        </w:rPr>
      </w:pPr>
    </w:p>
    <w:p w14:paraId="4B12F84E" w14:textId="4E48A304" w:rsidR="000A66E8" w:rsidRPr="00F4643C" w:rsidRDefault="000A66E8" w:rsidP="00120387">
      <w:pPr>
        <w:jc w:val="both"/>
        <w:rPr>
          <w:sz w:val="22"/>
          <w:szCs w:val="22"/>
          <w:lang w:val="en-US"/>
        </w:rPr>
      </w:pPr>
    </w:p>
    <w:p w14:paraId="15398A35" w14:textId="0A51EC95" w:rsidR="000A66E8" w:rsidRPr="00F4643C" w:rsidRDefault="000A66E8" w:rsidP="00120387">
      <w:pPr>
        <w:jc w:val="both"/>
        <w:rPr>
          <w:sz w:val="22"/>
          <w:szCs w:val="22"/>
          <w:lang w:val="en-US"/>
        </w:rPr>
      </w:pPr>
    </w:p>
    <w:p w14:paraId="204BA05D" w14:textId="0CDBEB2E" w:rsidR="000A66E8" w:rsidRPr="00F4643C" w:rsidRDefault="000A66E8" w:rsidP="00120387">
      <w:pPr>
        <w:jc w:val="both"/>
        <w:rPr>
          <w:sz w:val="22"/>
          <w:szCs w:val="22"/>
          <w:lang w:val="en-US"/>
        </w:rPr>
      </w:pPr>
    </w:p>
    <w:p w14:paraId="78C16FA5" w14:textId="2FE514A3" w:rsidR="000A66E8" w:rsidRPr="00F4643C" w:rsidRDefault="000A66E8" w:rsidP="00120387">
      <w:pPr>
        <w:jc w:val="both"/>
        <w:rPr>
          <w:sz w:val="22"/>
          <w:szCs w:val="22"/>
          <w:lang w:val="en-US"/>
        </w:rPr>
      </w:pPr>
    </w:p>
    <w:p w14:paraId="02558942" w14:textId="267F6CDD" w:rsidR="000A66E8" w:rsidRPr="00F4643C" w:rsidRDefault="000A66E8" w:rsidP="00120387">
      <w:pPr>
        <w:jc w:val="both"/>
        <w:rPr>
          <w:sz w:val="22"/>
          <w:szCs w:val="22"/>
          <w:lang w:val="en-US"/>
        </w:rPr>
      </w:pPr>
    </w:p>
    <w:p w14:paraId="0180237F" w14:textId="2BDE7503" w:rsidR="000A66E8" w:rsidRPr="00F4643C" w:rsidRDefault="000A66E8" w:rsidP="00120387">
      <w:pPr>
        <w:jc w:val="both"/>
        <w:rPr>
          <w:sz w:val="22"/>
          <w:szCs w:val="22"/>
          <w:lang w:val="en-US"/>
        </w:rPr>
      </w:pPr>
    </w:p>
    <w:p w14:paraId="103BBE93" w14:textId="5F0ABB25" w:rsidR="000A66E8" w:rsidRPr="00F4643C" w:rsidRDefault="000A66E8" w:rsidP="00120387">
      <w:pPr>
        <w:jc w:val="both"/>
        <w:rPr>
          <w:sz w:val="22"/>
          <w:szCs w:val="22"/>
          <w:lang w:val="en-US"/>
        </w:rPr>
      </w:pPr>
    </w:p>
    <w:p w14:paraId="39BA634E" w14:textId="3E8075DC" w:rsidR="000A66E8" w:rsidRPr="00F4643C" w:rsidRDefault="000A66E8" w:rsidP="00120387">
      <w:pPr>
        <w:jc w:val="both"/>
        <w:rPr>
          <w:sz w:val="22"/>
          <w:szCs w:val="22"/>
          <w:lang w:val="en-US"/>
        </w:rPr>
      </w:pPr>
    </w:p>
    <w:p w14:paraId="6136608C" w14:textId="7E22BCB6" w:rsidR="000A66E8" w:rsidRPr="00F4643C" w:rsidRDefault="000A66E8" w:rsidP="00120387">
      <w:pPr>
        <w:jc w:val="both"/>
        <w:rPr>
          <w:sz w:val="22"/>
          <w:szCs w:val="22"/>
          <w:lang w:val="en-US"/>
        </w:rPr>
      </w:pPr>
    </w:p>
    <w:p w14:paraId="15AE9ADD" w14:textId="6677D6CA" w:rsidR="000A66E8" w:rsidRPr="00F4643C" w:rsidRDefault="000A66E8" w:rsidP="00120387">
      <w:pPr>
        <w:jc w:val="both"/>
        <w:rPr>
          <w:sz w:val="22"/>
          <w:szCs w:val="22"/>
          <w:lang w:val="en-US"/>
        </w:rPr>
      </w:pPr>
    </w:p>
    <w:p w14:paraId="1E7800AA" w14:textId="7CBE4834" w:rsidR="000A66E8" w:rsidRPr="00F4643C" w:rsidRDefault="000A66E8" w:rsidP="00120387">
      <w:pPr>
        <w:jc w:val="both"/>
        <w:rPr>
          <w:sz w:val="22"/>
          <w:szCs w:val="22"/>
          <w:lang w:val="en-US"/>
        </w:rPr>
      </w:pPr>
    </w:p>
    <w:p w14:paraId="2AE4F9EA" w14:textId="2D5445C6" w:rsidR="000A66E8" w:rsidRPr="00F4643C" w:rsidRDefault="000A66E8" w:rsidP="00120387">
      <w:pPr>
        <w:jc w:val="both"/>
        <w:rPr>
          <w:sz w:val="22"/>
          <w:szCs w:val="22"/>
          <w:lang w:val="en-US"/>
        </w:rPr>
      </w:pPr>
    </w:p>
    <w:p w14:paraId="15058683" w14:textId="1006114E" w:rsidR="000A66E8" w:rsidRPr="00F4643C" w:rsidRDefault="000A66E8" w:rsidP="00120387">
      <w:pPr>
        <w:jc w:val="both"/>
        <w:rPr>
          <w:sz w:val="22"/>
          <w:szCs w:val="22"/>
          <w:lang w:val="en-US"/>
        </w:rPr>
      </w:pPr>
    </w:p>
    <w:p w14:paraId="53D29C46" w14:textId="50D02B35" w:rsidR="000A66E8" w:rsidRPr="00F4643C" w:rsidRDefault="000A66E8" w:rsidP="00120387">
      <w:pPr>
        <w:jc w:val="both"/>
        <w:rPr>
          <w:sz w:val="22"/>
          <w:szCs w:val="22"/>
          <w:lang w:val="en-US"/>
        </w:rPr>
      </w:pPr>
    </w:p>
    <w:p w14:paraId="00000038" w14:textId="1B290BA4" w:rsidR="00774DC6" w:rsidRPr="00F4643C" w:rsidRDefault="00774DC6" w:rsidP="00120387">
      <w:pPr>
        <w:jc w:val="both"/>
        <w:rPr>
          <w:sz w:val="22"/>
          <w:szCs w:val="22"/>
          <w:lang w:val="en-US"/>
        </w:rPr>
      </w:pPr>
    </w:p>
    <w:p w14:paraId="00000039" w14:textId="69F17CF5" w:rsidR="00774DC6" w:rsidRPr="00F4643C" w:rsidRDefault="00774DC6" w:rsidP="00120387">
      <w:pPr>
        <w:jc w:val="both"/>
        <w:rPr>
          <w:sz w:val="22"/>
          <w:szCs w:val="22"/>
          <w:lang w:val="en-US"/>
        </w:rPr>
      </w:pPr>
    </w:p>
    <w:p w14:paraId="1E571976" w14:textId="0E787EB0" w:rsidR="000A66E8" w:rsidRPr="00F4643C" w:rsidRDefault="000A66E8" w:rsidP="00120387">
      <w:pPr>
        <w:jc w:val="both"/>
        <w:rPr>
          <w:sz w:val="22"/>
          <w:szCs w:val="22"/>
          <w:lang w:val="en-US"/>
        </w:rPr>
      </w:pPr>
    </w:p>
    <w:p w14:paraId="3FA0EFF8" w14:textId="4860DDB8" w:rsidR="000A66E8" w:rsidRPr="00F4643C" w:rsidRDefault="000A66E8" w:rsidP="00120387">
      <w:pPr>
        <w:jc w:val="both"/>
        <w:rPr>
          <w:sz w:val="22"/>
          <w:szCs w:val="22"/>
          <w:lang w:val="en-US"/>
        </w:rPr>
      </w:pPr>
    </w:p>
    <w:p w14:paraId="7C830430" w14:textId="4D1CE99A" w:rsidR="000A66E8" w:rsidRPr="00F4643C" w:rsidRDefault="000A66E8" w:rsidP="00120387">
      <w:pPr>
        <w:jc w:val="both"/>
        <w:rPr>
          <w:sz w:val="22"/>
          <w:szCs w:val="22"/>
          <w:lang w:val="en-US"/>
        </w:rPr>
      </w:pPr>
    </w:p>
    <w:p w14:paraId="677CAE61" w14:textId="49BA8552" w:rsidR="000A66E8" w:rsidRPr="00F4643C" w:rsidRDefault="000A66E8" w:rsidP="00120387">
      <w:pPr>
        <w:jc w:val="both"/>
        <w:rPr>
          <w:sz w:val="22"/>
          <w:szCs w:val="22"/>
          <w:lang w:val="en-US"/>
        </w:rPr>
      </w:pPr>
    </w:p>
    <w:p w14:paraId="24ECBBFB" w14:textId="28F45B29" w:rsidR="000A66E8" w:rsidRPr="00F4643C" w:rsidRDefault="000A66E8" w:rsidP="00120387">
      <w:pPr>
        <w:jc w:val="both"/>
        <w:rPr>
          <w:sz w:val="22"/>
          <w:szCs w:val="22"/>
          <w:lang w:val="en-US"/>
        </w:rPr>
      </w:pPr>
    </w:p>
    <w:p w14:paraId="4159F89B" w14:textId="39B42417" w:rsidR="000A66E8" w:rsidRPr="00F4643C" w:rsidRDefault="000A66E8" w:rsidP="00120387">
      <w:pPr>
        <w:jc w:val="both"/>
        <w:rPr>
          <w:sz w:val="22"/>
          <w:szCs w:val="22"/>
          <w:lang w:val="en-US"/>
        </w:rPr>
      </w:pPr>
    </w:p>
    <w:p w14:paraId="13607C52" w14:textId="778E0717" w:rsidR="000A66E8" w:rsidRPr="00F4643C" w:rsidRDefault="000A66E8" w:rsidP="00120387">
      <w:pPr>
        <w:jc w:val="both"/>
        <w:rPr>
          <w:sz w:val="22"/>
          <w:szCs w:val="22"/>
          <w:lang w:val="en-US"/>
        </w:rPr>
      </w:pPr>
    </w:p>
    <w:p w14:paraId="1EB2EB21" w14:textId="0A18428D" w:rsidR="000A66E8" w:rsidRPr="00F4643C" w:rsidRDefault="000A66E8" w:rsidP="00120387">
      <w:pPr>
        <w:jc w:val="both"/>
        <w:rPr>
          <w:sz w:val="22"/>
          <w:szCs w:val="22"/>
          <w:lang w:val="en-US"/>
        </w:rPr>
      </w:pPr>
    </w:p>
    <w:p w14:paraId="169A53EC" w14:textId="26682A58" w:rsidR="000A66E8" w:rsidRPr="00F4643C" w:rsidRDefault="000A66E8" w:rsidP="00120387">
      <w:pPr>
        <w:jc w:val="both"/>
        <w:rPr>
          <w:sz w:val="22"/>
          <w:szCs w:val="22"/>
          <w:lang w:val="en-US"/>
        </w:rPr>
      </w:pPr>
    </w:p>
    <w:p w14:paraId="3A9734E0" w14:textId="1BB38E53" w:rsidR="000A66E8" w:rsidRPr="00F4643C" w:rsidRDefault="000A66E8" w:rsidP="00120387">
      <w:pPr>
        <w:jc w:val="both"/>
        <w:rPr>
          <w:sz w:val="22"/>
          <w:szCs w:val="22"/>
          <w:lang w:val="en-US"/>
        </w:rPr>
      </w:pPr>
    </w:p>
    <w:p w14:paraId="4B12981F" w14:textId="5AF3525B" w:rsidR="000A66E8" w:rsidRPr="00F4643C" w:rsidRDefault="000A66E8" w:rsidP="00120387">
      <w:pPr>
        <w:jc w:val="both"/>
        <w:rPr>
          <w:sz w:val="22"/>
          <w:szCs w:val="22"/>
          <w:lang w:val="en-US"/>
        </w:rPr>
      </w:pPr>
    </w:p>
    <w:p w14:paraId="1C0EBE05" w14:textId="04117DB7" w:rsidR="000A66E8" w:rsidRPr="00F4643C" w:rsidRDefault="000A66E8" w:rsidP="00120387">
      <w:pPr>
        <w:jc w:val="both"/>
        <w:rPr>
          <w:sz w:val="22"/>
          <w:szCs w:val="22"/>
          <w:lang w:val="en-US"/>
        </w:rPr>
      </w:pPr>
    </w:p>
    <w:p w14:paraId="19284C75" w14:textId="74C7025D" w:rsidR="000A66E8" w:rsidRPr="00F4643C" w:rsidRDefault="000A66E8" w:rsidP="00120387">
      <w:pPr>
        <w:jc w:val="both"/>
        <w:rPr>
          <w:sz w:val="22"/>
          <w:szCs w:val="22"/>
          <w:lang w:val="en-US"/>
        </w:rPr>
      </w:pPr>
    </w:p>
    <w:p w14:paraId="272284AF" w14:textId="7248FB92" w:rsidR="000A66E8" w:rsidRPr="00F4643C" w:rsidRDefault="000A66E8" w:rsidP="00120387">
      <w:pPr>
        <w:jc w:val="both"/>
        <w:rPr>
          <w:sz w:val="22"/>
          <w:szCs w:val="22"/>
          <w:lang w:val="en-US"/>
        </w:rPr>
      </w:pPr>
    </w:p>
    <w:p w14:paraId="74E8139C" w14:textId="06454661" w:rsidR="000A66E8" w:rsidRPr="00F4643C" w:rsidRDefault="000A66E8" w:rsidP="00120387">
      <w:pPr>
        <w:jc w:val="both"/>
        <w:rPr>
          <w:sz w:val="22"/>
          <w:szCs w:val="22"/>
          <w:lang w:val="en-US"/>
        </w:rPr>
      </w:pPr>
    </w:p>
    <w:p w14:paraId="2AA9B0B6" w14:textId="4AECF5CE" w:rsidR="000A66E8" w:rsidRPr="00F4643C" w:rsidRDefault="000A66E8" w:rsidP="00120387">
      <w:pPr>
        <w:jc w:val="both"/>
        <w:rPr>
          <w:sz w:val="22"/>
          <w:szCs w:val="22"/>
          <w:lang w:val="en-US"/>
        </w:rPr>
      </w:pPr>
    </w:p>
    <w:p w14:paraId="7F9EC8CF" w14:textId="098A9966" w:rsidR="000A66E8" w:rsidRPr="00F4643C" w:rsidRDefault="000A66E8" w:rsidP="00120387">
      <w:pPr>
        <w:jc w:val="both"/>
        <w:rPr>
          <w:sz w:val="22"/>
          <w:szCs w:val="22"/>
          <w:lang w:val="en-US"/>
        </w:rPr>
      </w:pPr>
    </w:p>
    <w:p w14:paraId="252B9C9F" w14:textId="15244CF1" w:rsidR="000A66E8" w:rsidRPr="00F4643C" w:rsidRDefault="000A66E8" w:rsidP="00120387">
      <w:pPr>
        <w:jc w:val="both"/>
        <w:rPr>
          <w:sz w:val="22"/>
          <w:szCs w:val="22"/>
          <w:lang w:val="en-US"/>
        </w:rPr>
      </w:pPr>
    </w:p>
    <w:p w14:paraId="2CA8707A" w14:textId="54EFB144" w:rsidR="000A66E8" w:rsidRPr="00F4643C" w:rsidRDefault="000A66E8" w:rsidP="00120387">
      <w:pPr>
        <w:jc w:val="both"/>
        <w:rPr>
          <w:sz w:val="22"/>
          <w:szCs w:val="22"/>
          <w:lang w:val="en-US"/>
        </w:rPr>
      </w:pPr>
    </w:p>
    <w:p w14:paraId="0A705958" w14:textId="13203E11" w:rsidR="000A66E8" w:rsidRPr="00F4643C" w:rsidRDefault="000A66E8" w:rsidP="00120387">
      <w:pPr>
        <w:jc w:val="both"/>
        <w:rPr>
          <w:sz w:val="22"/>
          <w:szCs w:val="22"/>
          <w:lang w:val="en-US"/>
        </w:rPr>
      </w:pPr>
    </w:p>
    <w:p w14:paraId="56F9D563" w14:textId="497C0E2E" w:rsidR="000A66E8" w:rsidRPr="00F4643C" w:rsidRDefault="000A66E8" w:rsidP="00120387">
      <w:pPr>
        <w:jc w:val="both"/>
        <w:rPr>
          <w:sz w:val="22"/>
          <w:szCs w:val="22"/>
          <w:lang w:val="en-US"/>
        </w:rPr>
      </w:pPr>
    </w:p>
    <w:p w14:paraId="3738E509" w14:textId="1CB75A72" w:rsidR="000A66E8" w:rsidRPr="00F4643C" w:rsidRDefault="000A66E8" w:rsidP="00120387">
      <w:pPr>
        <w:jc w:val="both"/>
        <w:rPr>
          <w:sz w:val="22"/>
          <w:szCs w:val="22"/>
          <w:lang w:val="en-US"/>
        </w:rPr>
      </w:pPr>
    </w:p>
    <w:p w14:paraId="41158887" w14:textId="722376F6" w:rsidR="000A66E8" w:rsidRPr="00F4643C" w:rsidRDefault="000A66E8" w:rsidP="00120387">
      <w:pPr>
        <w:jc w:val="both"/>
        <w:rPr>
          <w:sz w:val="22"/>
          <w:szCs w:val="22"/>
          <w:lang w:val="en-US"/>
        </w:rPr>
      </w:pPr>
    </w:p>
    <w:p w14:paraId="5597A5FD" w14:textId="35C7C708" w:rsidR="000A66E8" w:rsidRPr="00F4643C" w:rsidRDefault="000A66E8" w:rsidP="00120387">
      <w:pPr>
        <w:jc w:val="both"/>
        <w:rPr>
          <w:sz w:val="22"/>
          <w:szCs w:val="22"/>
          <w:lang w:val="en-US"/>
        </w:rPr>
      </w:pPr>
    </w:p>
    <w:p w14:paraId="4C2B5BDE" w14:textId="367024F2" w:rsidR="000A66E8" w:rsidRPr="00F4643C" w:rsidRDefault="000A66E8" w:rsidP="00120387">
      <w:pPr>
        <w:jc w:val="both"/>
        <w:rPr>
          <w:sz w:val="22"/>
          <w:szCs w:val="22"/>
          <w:lang w:val="en-US"/>
        </w:rPr>
      </w:pPr>
    </w:p>
    <w:p w14:paraId="074634D4" w14:textId="2B65657C" w:rsidR="000A66E8" w:rsidRPr="00F4643C" w:rsidRDefault="000A66E8" w:rsidP="00120387">
      <w:pPr>
        <w:jc w:val="both"/>
        <w:rPr>
          <w:sz w:val="22"/>
          <w:szCs w:val="22"/>
          <w:lang w:val="en-US"/>
        </w:rPr>
      </w:pPr>
    </w:p>
    <w:p w14:paraId="6BF30FEC" w14:textId="66B6D4AE" w:rsidR="000A66E8" w:rsidRPr="00F4643C" w:rsidRDefault="000A66E8" w:rsidP="00120387">
      <w:pPr>
        <w:jc w:val="both"/>
        <w:rPr>
          <w:sz w:val="22"/>
          <w:szCs w:val="22"/>
          <w:lang w:val="en-US"/>
        </w:rPr>
      </w:pPr>
    </w:p>
    <w:p w14:paraId="0F0A1279" w14:textId="107357B8" w:rsidR="000A66E8" w:rsidRPr="00F4643C" w:rsidRDefault="000A66E8" w:rsidP="00120387">
      <w:pPr>
        <w:jc w:val="both"/>
        <w:rPr>
          <w:sz w:val="22"/>
          <w:szCs w:val="22"/>
          <w:lang w:val="en-US"/>
        </w:rPr>
      </w:pPr>
    </w:p>
    <w:p w14:paraId="33F8E451" w14:textId="6E5BD349" w:rsidR="000A66E8" w:rsidRPr="00F4643C" w:rsidRDefault="000A66E8" w:rsidP="00120387">
      <w:pPr>
        <w:jc w:val="both"/>
        <w:rPr>
          <w:sz w:val="22"/>
          <w:szCs w:val="22"/>
          <w:lang w:val="en-US"/>
        </w:rPr>
      </w:pPr>
    </w:p>
    <w:p w14:paraId="53C58BE2" w14:textId="5C943A63" w:rsidR="000A66E8" w:rsidRPr="00F4643C" w:rsidRDefault="000A66E8" w:rsidP="00120387">
      <w:pPr>
        <w:jc w:val="both"/>
        <w:rPr>
          <w:sz w:val="22"/>
          <w:szCs w:val="22"/>
          <w:lang w:val="en-US"/>
        </w:rPr>
      </w:pPr>
    </w:p>
    <w:p w14:paraId="3D90C746" w14:textId="7639A410" w:rsidR="000A66E8" w:rsidRPr="00F4643C" w:rsidRDefault="000A66E8" w:rsidP="00120387">
      <w:pPr>
        <w:jc w:val="both"/>
        <w:rPr>
          <w:sz w:val="22"/>
          <w:szCs w:val="22"/>
          <w:lang w:val="en-US"/>
        </w:rPr>
      </w:pPr>
    </w:p>
    <w:p w14:paraId="1C57FFA3" w14:textId="76F6D393" w:rsidR="000A66E8" w:rsidRPr="00F4643C" w:rsidRDefault="000A66E8" w:rsidP="00120387">
      <w:pPr>
        <w:jc w:val="both"/>
        <w:rPr>
          <w:sz w:val="22"/>
          <w:szCs w:val="22"/>
          <w:lang w:val="en-US"/>
        </w:rPr>
      </w:pPr>
    </w:p>
    <w:p w14:paraId="761F938D" w14:textId="346C90D1" w:rsidR="000A66E8" w:rsidRPr="00F4643C" w:rsidRDefault="000A66E8" w:rsidP="00120387">
      <w:pPr>
        <w:jc w:val="both"/>
        <w:rPr>
          <w:sz w:val="22"/>
          <w:szCs w:val="22"/>
          <w:lang w:val="en-US"/>
        </w:rPr>
      </w:pPr>
    </w:p>
    <w:p w14:paraId="43FC80DC" w14:textId="48E85715" w:rsidR="000A66E8" w:rsidRPr="00F4643C" w:rsidRDefault="000A66E8" w:rsidP="00120387">
      <w:pPr>
        <w:jc w:val="both"/>
        <w:rPr>
          <w:sz w:val="22"/>
          <w:szCs w:val="22"/>
          <w:lang w:val="en-US"/>
        </w:rPr>
      </w:pPr>
    </w:p>
    <w:p w14:paraId="14618E55" w14:textId="7D9E1437" w:rsidR="000A66E8" w:rsidRPr="00F4643C" w:rsidRDefault="000A66E8" w:rsidP="00120387">
      <w:pPr>
        <w:jc w:val="both"/>
        <w:rPr>
          <w:sz w:val="22"/>
          <w:szCs w:val="22"/>
          <w:lang w:val="en-US"/>
        </w:rPr>
      </w:pPr>
    </w:p>
    <w:p w14:paraId="347A6ACE" w14:textId="57603F2B" w:rsidR="000A66E8" w:rsidRPr="00F4643C" w:rsidRDefault="000A66E8" w:rsidP="00120387">
      <w:pPr>
        <w:jc w:val="both"/>
        <w:rPr>
          <w:sz w:val="22"/>
          <w:szCs w:val="22"/>
          <w:lang w:val="en-US"/>
        </w:rPr>
      </w:pPr>
    </w:p>
    <w:p w14:paraId="226448C3" w14:textId="7C482924" w:rsidR="000A66E8" w:rsidRPr="00F4643C" w:rsidRDefault="000A66E8" w:rsidP="00120387">
      <w:pPr>
        <w:jc w:val="both"/>
        <w:rPr>
          <w:sz w:val="22"/>
          <w:szCs w:val="22"/>
          <w:lang w:val="en-US"/>
        </w:rPr>
      </w:pPr>
    </w:p>
    <w:p w14:paraId="775F5524" w14:textId="1F524B14" w:rsidR="000A66E8" w:rsidRPr="00F4643C" w:rsidRDefault="000A66E8" w:rsidP="00120387">
      <w:pPr>
        <w:jc w:val="both"/>
        <w:rPr>
          <w:sz w:val="22"/>
          <w:szCs w:val="22"/>
          <w:lang w:val="en-US"/>
        </w:rPr>
      </w:pPr>
    </w:p>
    <w:p w14:paraId="331701A1" w14:textId="14A63C48" w:rsidR="000A66E8" w:rsidRPr="00F4643C" w:rsidRDefault="000A66E8" w:rsidP="00120387">
      <w:pPr>
        <w:jc w:val="both"/>
        <w:rPr>
          <w:sz w:val="22"/>
          <w:szCs w:val="22"/>
          <w:lang w:val="en-US"/>
        </w:rPr>
      </w:pPr>
    </w:p>
    <w:p w14:paraId="486351E0" w14:textId="2548CF4D" w:rsidR="000A66E8" w:rsidRPr="00F4643C" w:rsidRDefault="000A66E8" w:rsidP="00120387">
      <w:pPr>
        <w:jc w:val="both"/>
        <w:rPr>
          <w:sz w:val="22"/>
          <w:szCs w:val="22"/>
          <w:lang w:val="en-US"/>
        </w:rPr>
      </w:pPr>
    </w:p>
    <w:p w14:paraId="7545770A" w14:textId="04F4B213" w:rsidR="000A66E8" w:rsidRPr="00F4643C" w:rsidRDefault="000A66E8" w:rsidP="00120387">
      <w:pPr>
        <w:jc w:val="both"/>
        <w:rPr>
          <w:sz w:val="22"/>
          <w:szCs w:val="22"/>
          <w:lang w:val="en-US"/>
        </w:rPr>
      </w:pPr>
    </w:p>
    <w:p w14:paraId="3A6024B2" w14:textId="77777777" w:rsidR="000A66E8" w:rsidRPr="00F4643C" w:rsidRDefault="000A66E8" w:rsidP="00120387">
      <w:pPr>
        <w:jc w:val="both"/>
        <w:rPr>
          <w:sz w:val="22"/>
          <w:szCs w:val="22"/>
          <w:lang w:val="en-US"/>
        </w:rPr>
      </w:pPr>
    </w:p>
    <w:p w14:paraId="0000003A" w14:textId="0E8A4D2D" w:rsidR="00774DC6" w:rsidRPr="00F4643C" w:rsidRDefault="00774DC6" w:rsidP="00120387">
      <w:pPr>
        <w:jc w:val="both"/>
        <w:rPr>
          <w:sz w:val="22"/>
          <w:szCs w:val="22"/>
          <w:lang w:val="en-US"/>
        </w:rPr>
      </w:pPr>
    </w:p>
    <w:p w14:paraId="0000003B" w14:textId="6ABF7FA7" w:rsidR="00774DC6" w:rsidRPr="00F4643C" w:rsidRDefault="00774DC6" w:rsidP="00120387">
      <w:pPr>
        <w:jc w:val="both"/>
        <w:rPr>
          <w:sz w:val="22"/>
          <w:szCs w:val="22"/>
          <w:lang w:val="en-US"/>
        </w:rPr>
      </w:pPr>
    </w:p>
    <w:p w14:paraId="0000003C" w14:textId="4F910E5F" w:rsidR="00774DC6" w:rsidRPr="00F4643C" w:rsidRDefault="00774DC6" w:rsidP="00120387">
      <w:pPr>
        <w:jc w:val="both"/>
        <w:rPr>
          <w:sz w:val="22"/>
          <w:szCs w:val="22"/>
          <w:lang w:val="en-US"/>
        </w:rPr>
      </w:pPr>
    </w:p>
    <w:p w14:paraId="0000003D" w14:textId="0AE13126" w:rsidR="00774DC6" w:rsidRPr="00F4643C" w:rsidRDefault="00774DC6" w:rsidP="00120387">
      <w:pPr>
        <w:jc w:val="both"/>
        <w:rPr>
          <w:sz w:val="22"/>
          <w:szCs w:val="22"/>
          <w:lang w:val="en-US"/>
        </w:rPr>
      </w:pPr>
    </w:p>
    <w:p w14:paraId="0000003E" w14:textId="7C274216"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3F" w14:textId="6243B8E2" w:rsidR="00774DC6" w:rsidRPr="00F4643C" w:rsidRDefault="00E46E9B" w:rsidP="00120387">
      <w:pPr>
        <w:pStyle w:val="Title"/>
        <w:jc w:val="both"/>
        <w:rPr>
          <w:color w:val="000000"/>
          <w:lang w:val="en-US"/>
        </w:rPr>
      </w:pPr>
      <w:r w:rsidRPr="00F4643C">
        <w:rPr>
          <w:color w:val="000000"/>
          <w:lang w:val="en-US"/>
        </w:rPr>
        <w:lastRenderedPageBreak/>
        <w:t>Supplementary Methods</w:t>
      </w:r>
    </w:p>
    <w:p w14:paraId="00000040" w14:textId="5B189B67" w:rsidR="00774DC6" w:rsidRPr="00F4643C" w:rsidRDefault="00E46E9B" w:rsidP="00120387">
      <w:pPr>
        <w:pStyle w:val="Heading1"/>
        <w:jc w:val="both"/>
        <w:rPr>
          <w:color w:val="000000"/>
          <w:lang w:val="en-US"/>
        </w:rPr>
      </w:pPr>
      <w:r w:rsidRPr="00F4643C">
        <w:rPr>
          <w:color w:val="000000"/>
          <w:lang w:val="en-US"/>
        </w:rPr>
        <w:t>Experimental methods</w:t>
      </w:r>
    </w:p>
    <w:p w14:paraId="00000042" w14:textId="5A0EAE6F" w:rsidR="00774DC6" w:rsidRPr="00F4643C" w:rsidRDefault="00E46E9B" w:rsidP="00120387">
      <w:pPr>
        <w:pStyle w:val="Heading1"/>
        <w:jc w:val="both"/>
        <w:rPr>
          <w:color w:val="000000"/>
          <w:lang w:val="en-US"/>
        </w:rPr>
      </w:pPr>
      <w:r w:rsidRPr="00F4643C">
        <w:rPr>
          <w:color w:val="000000"/>
          <w:lang w:val="en-US"/>
        </w:rPr>
        <w:t>Computational methods</w:t>
      </w:r>
    </w:p>
    <w:p w14:paraId="00000048" w14:textId="20489C10" w:rsidR="00774DC6" w:rsidRPr="00F4643C" w:rsidRDefault="00774DC6" w:rsidP="00120387">
      <w:pPr>
        <w:jc w:val="both"/>
        <w:rPr>
          <w:sz w:val="22"/>
          <w:szCs w:val="22"/>
          <w:lang w:val="en-US"/>
        </w:rPr>
      </w:pPr>
      <w:bookmarkStart w:id="147" w:name="_kqdl9urnmeoc" w:colFirst="0" w:colLast="0"/>
      <w:bookmarkEnd w:id="147"/>
    </w:p>
    <w:p w14:paraId="00000049" w14:textId="1C97C78A" w:rsidR="00774DC6" w:rsidRPr="00F4643C" w:rsidRDefault="00774DC6" w:rsidP="00120387">
      <w:pPr>
        <w:jc w:val="both"/>
        <w:rPr>
          <w:sz w:val="22"/>
          <w:szCs w:val="22"/>
          <w:lang w:val="en-US"/>
        </w:rPr>
      </w:pPr>
    </w:p>
    <w:p w14:paraId="0000004A" w14:textId="05CEB5AE" w:rsidR="00774DC6" w:rsidRPr="00F4643C" w:rsidRDefault="00774DC6" w:rsidP="00120387">
      <w:pPr>
        <w:jc w:val="both"/>
        <w:rPr>
          <w:sz w:val="22"/>
          <w:szCs w:val="22"/>
          <w:lang w:val="en-US"/>
        </w:rPr>
        <w:sectPr w:rsidR="00774DC6" w:rsidRPr="00F4643C">
          <w:pgSz w:w="11900" w:h="16840"/>
          <w:pgMar w:top="1701" w:right="1134" w:bottom="1701" w:left="1134" w:header="708" w:footer="708" w:gutter="0"/>
          <w:cols w:space="720" w:equalWidth="0">
            <w:col w:w="9972"/>
          </w:cols>
        </w:sectPr>
      </w:pPr>
    </w:p>
    <w:p w14:paraId="0000004B" w14:textId="1D0AA1B7" w:rsidR="00774DC6" w:rsidRPr="00F4643C" w:rsidRDefault="00E46E9B" w:rsidP="00120387">
      <w:pPr>
        <w:pStyle w:val="Title"/>
        <w:jc w:val="both"/>
        <w:rPr>
          <w:color w:val="000000"/>
          <w:lang w:val="en-US"/>
        </w:rPr>
      </w:pPr>
      <w:r w:rsidRPr="00F4643C">
        <w:rPr>
          <w:color w:val="000000"/>
          <w:lang w:val="en-US"/>
        </w:rPr>
        <w:lastRenderedPageBreak/>
        <w:t>Letter to Editor</w:t>
      </w:r>
    </w:p>
    <w:p w14:paraId="0000004C" w14:textId="77777777" w:rsidR="00774DC6" w:rsidRPr="00F4643C" w:rsidRDefault="00E46E9B" w:rsidP="00120387">
      <w:pPr>
        <w:jc w:val="both"/>
        <w:rPr>
          <w:sz w:val="22"/>
          <w:szCs w:val="22"/>
          <w:lang w:val="en-US"/>
        </w:rPr>
      </w:pPr>
      <w:r w:rsidRPr="00F4643C">
        <w:rPr>
          <w:sz w:val="22"/>
          <w:szCs w:val="22"/>
          <w:lang w:val="en-US"/>
        </w:rPr>
        <w:t>By KJ and Krister¶</w:t>
      </w:r>
    </w:p>
    <w:p w14:paraId="0000004D" w14:textId="661C7EB1" w:rsidR="00774DC6" w:rsidRPr="00F4643C" w:rsidRDefault="00774DC6" w:rsidP="00120387">
      <w:pPr>
        <w:jc w:val="both"/>
        <w:rPr>
          <w:sz w:val="22"/>
          <w:szCs w:val="22"/>
          <w:lang w:val="en-US"/>
        </w:rPr>
      </w:pPr>
    </w:p>
    <w:p w14:paraId="0000004E" w14:textId="6E354C20" w:rsidR="00774DC6" w:rsidRPr="00F4643C" w:rsidRDefault="00774DC6" w:rsidP="00120387">
      <w:pPr>
        <w:jc w:val="both"/>
        <w:rPr>
          <w:sz w:val="22"/>
          <w:szCs w:val="22"/>
          <w:lang w:val="en-US"/>
        </w:rPr>
      </w:pPr>
    </w:p>
    <w:p w14:paraId="0000004F" w14:textId="0DB6632F" w:rsidR="00774DC6" w:rsidRPr="00F4643C" w:rsidRDefault="00774DC6" w:rsidP="00120387">
      <w:pPr>
        <w:jc w:val="both"/>
        <w:rPr>
          <w:sz w:val="22"/>
          <w:szCs w:val="22"/>
          <w:lang w:val="en-US"/>
        </w:rPr>
      </w:pPr>
    </w:p>
    <w:p w14:paraId="00000050" w14:textId="2907C9C8" w:rsidR="00774DC6" w:rsidRPr="00F4643C" w:rsidRDefault="00774DC6" w:rsidP="00120387">
      <w:pPr>
        <w:jc w:val="both"/>
        <w:rPr>
          <w:sz w:val="22"/>
          <w:szCs w:val="22"/>
          <w:lang w:val="en-US"/>
        </w:rPr>
      </w:pPr>
    </w:p>
    <w:p w14:paraId="00000051" w14:textId="2AD4D0FA" w:rsidR="00774DC6" w:rsidRPr="00F4643C" w:rsidRDefault="00774DC6" w:rsidP="00120387">
      <w:pPr>
        <w:jc w:val="both"/>
        <w:rPr>
          <w:sz w:val="22"/>
          <w:szCs w:val="22"/>
          <w:lang w:val="en-US"/>
        </w:rPr>
      </w:pPr>
    </w:p>
    <w:p w14:paraId="00000052" w14:textId="4161E00F" w:rsidR="00774DC6" w:rsidRPr="00F4643C" w:rsidRDefault="00774DC6" w:rsidP="00120387">
      <w:pPr>
        <w:jc w:val="both"/>
        <w:rPr>
          <w:sz w:val="22"/>
          <w:szCs w:val="22"/>
          <w:lang w:val="en-US"/>
        </w:rPr>
      </w:pPr>
    </w:p>
    <w:p w14:paraId="00000053" w14:textId="11832548" w:rsidR="00774DC6" w:rsidRPr="00F4643C" w:rsidRDefault="00774DC6" w:rsidP="00120387">
      <w:pPr>
        <w:jc w:val="both"/>
        <w:rPr>
          <w:sz w:val="22"/>
          <w:szCs w:val="22"/>
          <w:lang w:val="en-US"/>
        </w:rPr>
      </w:pPr>
    </w:p>
    <w:p w14:paraId="00000054" w14:textId="6F39FCB7" w:rsidR="00774DC6" w:rsidRPr="00F4643C" w:rsidRDefault="00774DC6" w:rsidP="00120387">
      <w:pPr>
        <w:jc w:val="both"/>
        <w:rPr>
          <w:sz w:val="22"/>
          <w:szCs w:val="22"/>
          <w:lang w:val="en-US"/>
        </w:rPr>
      </w:pPr>
    </w:p>
    <w:sectPr w:rsidR="00774DC6" w:rsidRPr="00F4643C">
      <w:pgSz w:w="11900" w:h="16840"/>
      <w:pgMar w:top="1701" w:right="1134" w:bottom="1701" w:left="1134" w:header="708" w:footer="708" w:gutter="0"/>
      <w:cols w:space="720" w:equalWidth="0">
        <w:col w:w="9972"/>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0" w:author="Kyoung Jae Won" w:date="2020-05-12T09:37:00Z" w:initials="KJ">
    <w:p w14:paraId="073912EE" w14:textId="1C372C0A" w:rsidR="00A35A28" w:rsidRPr="00797FA8" w:rsidRDefault="00A35A28">
      <w:pPr>
        <w:pStyle w:val="CommentText"/>
        <w:rPr>
          <w:lang w:val="en-US"/>
        </w:rPr>
      </w:pPr>
      <w:r>
        <w:rPr>
          <w:rStyle w:val="CommentReference"/>
        </w:rPr>
        <w:annotationRef/>
      </w:r>
      <w:r w:rsidRPr="00797FA8">
        <w:rPr>
          <w:lang w:val="en-US"/>
        </w:rPr>
        <w:t xml:space="preserve">Please put a fig to </w:t>
      </w:r>
      <w:r>
        <w:rPr>
          <w:lang w:val="en-US"/>
        </w:rPr>
        <w:t>introduce what is COMPARE. We need figure and text for signal drift, hypercube.</w:t>
      </w:r>
    </w:p>
  </w:comment>
  <w:comment w:id="136" w:author="Localadmin_elkarjal" w:date="2020-05-15T11:12:00Z" w:initials="L">
    <w:p w14:paraId="262DB598" w14:textId="30964D1F" w:rsidR="0041299D" w:rsidRDefault="0041299D">
      <w:pPr>
        <w:pStyle w:val="CommentText"/>
      </w:pPr>
      <w:r>
        <w:rPr>
          <w:rStyle w:val="CommentReference"/>
        </w:rPr>
        <w:annotationRef/>
      </w:r>
      <w:r w:rsidRPr="0041299D">
        <w:t>For me it’s a bit confusing to use word ”responder”</w:t>
      </w:r>
      <w:r>
        <w:t xml:space="preserve"> to refer to drugs.</w:t>
      </w:r>
      <w:r w:rsidRPr="0041299D">
        <w:t xml:space="preserve"> </w:t>
      </w:r>
      <w:r>
        <w:t>I</w:t>
      </w:r>
      <w:r w:rsidRPr="0041299D">
        <w:t xml:space="preserve">n my mind </w:t>
      </w:r>
      <w:r>
        <w:t xml:space="preserve">”responder” is </w:t>
      </w:r>
      <w:r w:rsidRPr="0041299D">
        <w:t>tightly associated with a patient that responds to a drug. Maybe its just me</w:t>
      </w:r>
      <w:r w:rsidR="00255BBA">
        <w:t>.</w:t>
      </w:r>
    </w:p>
  </w:comment>
  <w:comment w:id="137" w:author="Localadmin_elkarjal" w:date="2020-05-15T11:11:00Z" w:initials="L">
    <w:p w14:paraId="31AC15F8" w14:textId="23147252" w:rsidR="0041299D" w:rsidRDefault="0041299D">
      <w:pPr>
        <w:pStyle w:val="CommentText"/>
      </w:pPr>
      <w:r>
        <w:rPr>
          <w:rStyle w:val="CommentReference"/>
        </w:rPr>
        <w:annotationRef/>
      </w:r>
      <w:r>
        <w:t>Should we have a separate section reserved for the HTCF/GUI?</w:t>
      </w:r>
    </w:p>
  </w:comment>
  <w:comment w:id="139" w:author="Kyoung Jae Won" w:date="2020-05-12T09:29:00Z" w:initials="KJ">
    <w:p w14:paraId="5CFA57DE" w14:textId="79879FC0" w:rsidR="00A35A28" w:rsidRPr="00797FA8" w:rsidRDefault="00A35A28">
      <w:pPr>
        <w:pStyle w:val="CommentText"/>
        <w:rPr>
          <w:lang w:val="en-US"/>
        </w:rPr>
      </w:pPr>
      <w:r>
        <w:rPr>
          <w:rStyle w:val="CommentReference"/>
        </w:rPr>
        <w:annotationRef/>
      </w:r>
      <w:r w:rsidRPr="00797FA8">
        <w:rPr>
          <w:lang w:val="en-US"/>
        </w:rPr>
        <w:t>It is too early to touch discussion</w:t>
      </w:r>
      <w:r>
        <w:rPr>
          <w:lang w:val="en-US"/>
        </w:rPr>
        <w:t>. I need all figures ready to think about what to write. So I leave it for now.</w:t>
      </w:r>
    </w:p>
  </w:comment>
  <w:comment w:id="142" w:author="Kyoung Jae Won" w:date="2020-05-12T09:33:00Z" w:initials="KJ">
    <w:p w14:paraId="36F176FF" w14:textId="3871F7B8" w:rsidR="00A35A28" w:rsidRPr="00797FA8" w:rsidRDefault="00A35A28">
      <w:pPr>
        <w:pStyle w:val="CommentText"/>
        <w:rPr>
          <w:lang w:val="en-US"/>
        </w:rPr>
      </w:pPr>
      <w:r>
        <w:rPr>
          <w:rStyle w:val="CommentReference"/>
        </w:rPr>
        <w:annotationRef/>
      </w:r>
      <w:r w:rsidRPr="00797FA8">
        <w:rPr>
          <w:lang w:val="en-US"/>
        </w:rPr>
        <w:t xml:space="preserve">We need supporting figs saying that </w:t>
      </w:r>
      <w:r>
        <w:rPr>
          <w:lang w:val="en-US"/>
        </w:rPr>
        <w:t>hypercube larger than 3 is not that needed, but can be implemented easily.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912EE" w15:done="0"/>
  <w15:commentEx w15:paraId="262DB598" w15:done="0"/>
  <w15:commentEx w15:paraId="31AC15F8" w15:done="0"/>
  <w15:commentEx w15:paraId="5CFA57DE" w15:done="0"/>
  <w15:commentEx w15:paraId="36F17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912EE" w16cid:durableId="2264ECBD"/>
  <w16cid:commentId w16cid:paraId="5CFA57DE" w16cid:durableId="2264EB13"/>
  <w16cid:commentId w16cid:paraId="36F176FF" w16cid:durableId="2264EB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C67A5"/>
    <w:multiLevelType w:val="multilevel"/>
    <w:tmpl w:val="EF3E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oung Jae Won">
    <w15:presenceInfo w15:providerId="None" w15:userId="Kyoung Jae Won"/>
  </w15:person>
  <w15:person w15:author="Localadmin_elkarjal">
    <w15:presenceInfo w15:providerId="None" w15:userId="Localadmin_elkarj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C6"/>
    <w:rsid w:val="000003CB"/>
    <w:rsid w:val="0000316E"/>
    <w:rsid w:val="00004603"/>
    <w:rsid w:val="00005ED5"/>
    <w:rsid w:val="00006CB3"/>
    <w:rsid w:val="00007BEA"/>
    <w:rsid w:val="000126A2"/>
    <w:rsid w:val="00013C72"/>
    <w:rsid w:val="00013FCD"/>
    <w:rsid w:val="00016BE7"/>
    <w:rsid w:val="00016ED9"/>
    <w:rsid w:val="00023CFF"/>
    <w:rsid w:val="00024EA4"/>
    <w:rsid w:val="0002610F"/>
    <w:rsid w:val="0003080D"/>
    <w:rsid w:val="000327C4"/>
    <w:rsid w:val="00041DB7"/>
    <w:rsid w:val="00042D08"/>
    <w:rsid w:val="00047F05"/>
    <w:rsid w:val="00051642"/>
    <w:rsid w:val="0005467A"/>
    <w:rsid w:val="000555BD"/>
    <w:rsid w:val="000560F7"/>
    <w:rsid w:val="00060BFE"/>
    <w:rsid w:val="0006797A"/>
    <w:rsid w:val="00073311"/>
    <w:rsid w:val="000754F3"/>
    <w:rsid w:val="00077F10"/>
    <w:rsid w:val="00080E15"/>
    <w:rsid w:val="00081669"/>
    <w:rsid w:val="000836BA"/>
    <w:rsid w:val="000842BF"/>
    <w:rsid w:val="000866F5"/>
    <w:rsid w:val="00091FE0"/>
    <w:rsid w:val="0009722A"/>
    <w:rsid w:val="000A2264"/>
    <w:rsid w:val="000A2D55"/>
    <w:rsid w:val="000A5090"/>
    <w:rsid w:val="000A66E8"/>
    <w:rsid w:val="000B1BD8"/>
    <w:rsid w:val="000B1DB5"/>
    <w:rsid w:val="000B4A9B"/>
    <w:rsid w:val="000B5C44"/>
    <w:rsid w:val="000B71CF"/>
    <w:rsid w:val="000B7962"/>
    <w:rsid w:val="000C1915"/>
    <w:rsid w:val="000C2A9D"/>
    <w:rsid w:val="000C3BCE"/>
    <w:rsid w:val="000C3DBF"/>
    <w:rsid w:val="000C6C37"/>
    <w:rsid w:val="000D3668"/>
    <w:rsid w:val="000D369E"/>
    <w:rsid w:val="000D5289"/>
    <w:rsid w:val="000D63A8"/>
    <w:rsid w:val="000E1962"/>
    <w:rsid w:val="000E4D0E"/>
    <w:rsid w:val="000E4E01"/>
    <w:rsid w:val="000F0F42"/>
    <w:rsid w:val="000F7770"/>
    <w:rsid w:val="00106097"/>
    <w:rsid w:val="00106A7D"/>
    <w:rsid w:val="00120387"/>
    <w:rsid w:val="001272F4"/>
    <w:rsid w:val="00130DA3"/>
    <w:rsid w:val="00134E2C"/>
    <w:rsid w:val="00134EA1"/>
    <w:rsid w:val="001379FB"/>
    <w:rsid w:val="00137CD9"/>
    <w:rsid w:val="00140727"/>
    <w:rsid w:val="001418A9"/>
    <w:rsid w:val="001430DA"/>
    <w:rsid w:val="00143430"/>
    <w:rsid w:val="00143C25"/>
    <w:rsid w:val="001442B1"/>
    <w:rsid w:val="00144D5D"/>
    <w:rsid w:val="001456F3"/>
    <w:rsid w:val="00145B25"/>
    <w:rsid w:val="00145E94"/>
    <w:rsid w:val="0014763D"/>
    <w:rsid w:val="0016160A"/>
    <w:rsid w:val="0016237E"/>
    <w:rsid w:val="001623D4"/>
    <w:rsid w:val="00167397"/>
    <w:rsid w:val="00172880"/>
    <w:rsid w:val="00173073"/>
    <w:rsid w:val="00176290"/>
    <w:rsid w:val="001805C9"/>
    <w:rsid w:val="00181DBB"/>
    <w:rsid w:val="00183FEE"/>
    <w:rsid w:val="00191048"/>
    <w:rsid w:val="00192D7A"/>
    <w:rsid w:val="00195042"/>
    <w:rsid w:val="001A442B"/>
    <w:rsid w:val="001A4F8A"/>
    <w:rsid w:val="001A522B"/>
    <w:rsid w:val="001A6F73"/>
    <w:rsid w:val="001B6509"/>
    <w:rsid w:val="001C066F"/>
    <w:rsid w:val="001C51C5"/>
    <w:rsid w:val="001D21C9"/>
    <w:rsid w:val="001D495E"/>
    <w:rsid w:val="001D69CB"/>
    <w:rsid w:val="001E04AF"/>
    <w:rsid w:val="001F0BF1"/>
    <w:rsid w:val="001F20B2"/>
    <w:rsid w:val="001F2840"/>
    <w:rsid w:val="001F40F4"/>
    <w:rsid w:val="001F50EE"/>
    <w:rsid w:val="0021035E"/>
    <w:rsid w:val="0021051D"/>
    <w:rsid w:val="0021095A"/>
    <w:rsid w:val="00211FDD"/>
    <w:rsid w:val="00213720"/>
    <w:rsid w:val="0021574A"/>
    <w:rsid w:val="00216DEE"/>
    <w:rsid w:val="00223D07"/>
    <w:rsid w:val="002242DD"/>
    <w:rsid w:val="00232BA0"/>
    <w:rsid w:val="00235D61"/>
    <w:rsid w:val="00240F69"/>
    <w:rsid w:val="00242393"/>
    <w:rsid w:val="00243B4B"/>
    <w:rsid w:val="00247172"/>
    <w:rsid w:val="002537C7"/>
    <w:rsid w:val="00255BBA"/>
    <w:rsid w:val="00255EB0"/>
    <w:rsid w:val="00256DFC"/>
    <w:rsid w:val="00257753"/>
    <w:rsid w:val="002601EF"/>
    <w:rsid w:val="002638EA"/>
    <w:rsid w:val="00263D83"/>
    <w:rsid w:val="002732E3"/>
    <w:rsid w:val="00275C8F"/>
    <w:rsid w:val="00275F35"/>
    <w:rsid w:val="00290ACA"/>
    <w:rsid w:val="00292255"/>
    <w:rsid w:val="00293BED"/>
    <w:rsid w:val="002946A0"/>
    <w:rsid w:val="002A4177"/>
    <w:rsid w:val="002B1222"/>
    <w:rsid w:val="002B2256"/>
    <w:rsid w:val="002B22FC"/>
    <w:rsid w:val="002B56DC"/>
    <w:rsid w:val="002C34E5"/>
    <w:rsid w:val="002C4B3D"/>
    <w:rsid w:val="002C6383"/>
    <w:rsid w:val="002D0D50"/>
    <w:rsid w:val="002D0EAA"/>
    <w:rsid w:val="002D0F47"/>
    <w:rsid w:val="002D32C0"/>
    <w:rsid w:val="002D4011"/>
    <w:rsid w:val="002D57B6"/>
    <w:rsid w:val="002D6072"/>
    <w:rsid w:val="002E0101"/>
    <w:rsid w:val="002E2C4B"/>
    <w:rsid w:val="002E324C"/>
    <w:rsid w:val="002E334E"/>
    <w:rsid w:val="002E505E"/>
    <w:rsid w:val="002F48BD"/>
    <w:rsid w:val="002F6B34"/>
    <w:rsid w:val="00304F93"/>
    <w:rsid w:val="0030739A"/>
    <w:rsid w:val="003155A4"/>
    <w:rsid w:val="00320DAC"/>
    <w:rsid w:val="0033276D"/>
    <w:rsid w:val="00334491"/>
    <w:rsid w:val="0033483B"/>
    <w:rsid w:val="00346F29"/>
    <w:rsid w:val="00353C15"/>
    <w:rsid w:val="00363FC3"/>
    <w:rsid w:val="00366C96"/>
    <w:rsid w:val="003705FA"/>
    <w:rsid w:val="003706D9"/>
    <w:rsid w:val="00374A2D"/>
    <w:rsid w:val="0037584A"/>
    <w:rsid w:val="00377C2A"/>
    <w:rsid w:val="00383D93"/>
    <w:rsid w:val="003870DA"/>
    <w:rsid w:val="003876BD"/>
    <w:rsid w:val="003932CC"/>
    <w:rsid w:val="00397E18"/>
    <w:rsid w:val="003A4FA5"/>
    <w:rsid w:val="003B113C"/>
    <w:rsid w:val="003B25C8"/>
    <w:rsid w:val="003B3F01"/>
    <w:rsid w:val="003B60A9"/>
    <w:rsid w:val="003B68F0"/>
    <w:rsid w:val="003B7424"/>
    <w:rsid w:val="003C0691"/>
    <w:rsid w:val="003C1B40"/>
    <w:rsid w:val="003C3EEE"/>
    <w:rsid w:val="003D1770"/>
    <w:rsid w:val="003D4D6C"/>
    <w:rsid w:val="003E0394"/>
    <w:rsid w:val="003E2FFC"/>
    <w:rsid w:val="004032D1"/>
    <w:rsid w:val="0041299D"/>
    <w:rsid w:val="004158C6"/>
    <w:rsid w:val="004163C7"/>
    <w:rsid w:val="004167BB"/>
    <w:rsid w:val="004179CB"/>
    <w:rsid w:val="004253D4"/>
    <w:rsid w:val="00433F70"/>
    <w:rsid w:val="00437540"/>
    <w:rsid w:val="004423C3"/>
    <w:rsid w:val="004423DC"/>
    <w:rsid w:val="00444638"/>
    <w:rsid w:val="004456CE"/>
    <w:rsid w:val="004474AC"/>
    <w:rsid w:val="004502DE"/>
    <w:rsid w:val="00450D1E"/>
    <w:rsid w:val="00451896"/>
    <w:rsid w:val="00453C39"/>
    <w:rsid w:val="00456CB9"/>
    <w:rsid w:val="00456D37"/>
    <w:rsid w:val="004623E1"/>
    <w:rsid w:val="004656B2"/>
    <w:rsid w:val="004738DB"/>
    <w:rsid w:val="0048108A"/>
    <w:rsid w:val="00485400"/>
    <w:rsid w:val="00485A8F"/>
    <w:rsid w:val="00486C76"/>
    <w:rsid w:val="00486E5E"/>
    <w:rsid w:val="0049178B"/>
    <w:rsid w:val="0049305A"/>
    <w:rsid w:val="00493F64"/>
    <w:rsid w:val="00495447"/>
    <w:rsid w:val="00496A5A"/>
    <w:rsid w:val="004B06A4"/>
    <w:rsid w:val="004B06D2"/>
    <w:rsid w:val="004B5565"/>
    <w:rsid w:val="004B72AE"/>
    <w:rsid w:val="004C014D"/>
    <w:rsid w:val="004C2322"/>
    <w:rsid w:val="004C40F2"/>
    <w:rsid w:val="004C4364"/>
    <w:rsid w:val="004C5E3F"/>
    <w:rsid w:val="004D35CB"/>
    <w:rsid w:val="004D7691"/>
    <w:rsid w:val="004E2883"/>
    <w:rsid w:val="004E759C"/>
    <w:rsid w:val="004F4D02"/>
    <w:rsid w:val="004F565E"/>
    <w:rsid w:val="00504252"/>
    <w:rsid w:val="00504C89"/>
    <w:rsid w:val="00510AE4"/>
    <w:rsid w:val="005124F5"/>
    <w:rsid w:val="005153D1"/>
    <w:rsid w:val="00522BFF"/>
    <w:rsid w:val="0052446B"/>
    <w:rsid w:val="005244DA"/>
    <w:rsid w:val="005252AA"/>
    <w:rsid w:val="00532356"/>
    <w:rsid w:val="005372E4"/>
    <w:rsid w:val="005372FA"/>
    <w:rsid w:val="00543644"/>
    <w:rsid w:val="00550B9A"/>
    <w:rsid w:val="005560B1"/>
    <w:rsid w:val="00561FA9"/>
    <w:rsid w:val="00561FEF"/>
    <w:rsid w:val="005725C5"/>
    <w:rsid w:val="00575131"/>
    <w:rsid w:val="0057735E"/>
    <w:rsid w:val="005812BD"/>
    <w:rsid w:val="00583611"/>
    <w:rsid w:val="00583F11"/>
    <w:rsid w:val="00590BB9"/>
    <w:rsid w:val="0059142A"/>
    <w:rsid w:val="0059454F"/>
    <w:rsid w:val="005A0B5A"/>
    <w:rsid w:val="005A46D2"/>
    <w:rsid w:val="005A7A47"/>
    <w:rsid w:val="005B216C"/>
    <w:rsid w:val="005B6A97"/>
    <w:rsid w:val="005C03BD"/>
    <w:rsid w:val="005C440A"/>
    <w:rsid w:val="005C5EAC"/>
    <w:rsid w:val="005C5FED"/>
    <w:rsid w:val="005C6F47"/>
    <w:rsid w:val="005D18A5"/>
    <w:rsid w:val="005F05B9"/>
    <w:rsid w:val="005F1EF2"/>
    <w:rsid w:val="005F3A06"/>
    <w:rsid w:val="00601145"/>
    <w:rsid w:val="006037F7"/>
    <w:rsid w:val="0060694F"/>
    <w:rsid w:val="006100E5"/>
    <w:rsid w:val="006108B8"/>
    <w:rsid w:val="00611348"/>
    <w:rsid w:val="006221B3"/>
    <w:rsid w:val="00623F92"/>
    <w:rsid w:val="00636D78"/>
    <w:rsid w:val="00640070"/>
    <w:rsid w:val="00643360"/>
    <w:rsid w:val="006437B2"/>
    <w:rsid w:val="00652928"/>
    <w:rsid w:val="00652E22"/>
    <w:rsid w:val="006617C0"/>
    <w:rsid w:val="00663B17"/>
    <w:rsid w:val="00665A5A"/>
    <w:rsid w:val="00667841"/>
    <w:rsid w:val="0067486E"/>
    <w:rsid w:val="00674C1D"/>
    <w:rsid w:val="00683A8B"/>
    <w:rsid w:val="00685014"/>
    <w:rsid w:val="00692907"/>
    <w:rsid w:val="00694343"/>
    <w:rsid w:val="006957C7"/>
    <w:rsid w:val="006A23F2"/>
    <w:rsid w:val="006B345C"/>
    <w:rsid w:val="006B5B6D"/>
    <w:rsid w:val="006B65C5"/>
    <w:rsid w:val="006C03F8"/>
    <w:rsid w:val="006C0D74"/>
    <w:rsid w:val="006C163E"/>
    <w:rsid w:val="006C1A8F"/>
    <w:rsid w:val="006C35F6"/>
    <w:rsid w:val="006C389E"/>
    <w:rsid w:val="006C3E97"/>
    <w:rsid w:val="006C601D"/>
    <w:rsid w:val="006C6EEE"/>
    <w:rsid w:val="006D771F"/>
    <w:rsid w:val="006E01C1"/>
    <w:rsid w:val="006E187D"/>
    <w:rsid w:val="006E3689"/>
    <w:rsid w:val="006E3F86"/>
    <w:rsid w:val="006E5097"/>
    <w:rsid w:val="006F48C9"/>
    <w:rsid w:val="00701A60"/>
    <w:rsid w:val="007020E4"/>
    <w:rsid w:val="0071186D"/>
    <w:rsid w:val="007126CD"/>
    <w:rsid w:val="00716B83"/>
    <w:rsid w:val="007239F8"/>
    <w:rsid w:val="0072414A"/>
    <w:rsid w:val="00732487"/>
    <w:rsid w:val="00740052"/>
    <w:rsid w:val="007502CD"/>
    <w:rsid w:val="0075426C"/>
    <w:rsid w:val="00765CFD"/>
    <w:rsid w:val="0076643E"/>
    <w:rsid w:val="007672F9"/>
    <w:rsid w:val="00770A9D"/>
    <w:rsid w:val="00770DAF"/>
    <w:rsid w:val="00771F32"/>
    <w:rsid w:val="00774DC6"/>
    <w:rsid w:val="00777B65"/>
    <w:rsid w:val="00781594"/>
    <w:rsid w:val="00782693"/>
    <w:rsid w:val="00783496"/>
    <w:rsid w:val="007925EB"/>
    <w:rsid w:val="007934FF"/>
    <w:rsid w:val="00793BCD"/>
    <w:rsid w:val="007979ED"/>
    <w:rsid w:val="00797FA8"/>
    <w:rsid w:val="007A1E1B"/>
    <w:rsid w:val="007A3954"/>
    <w:rsid w:val="007A3CF0"/>
    <w:rsid w:val="007B0FC9"/>
    <w:rsid w:val="007B1C14"/>
    <w:rsid w:val="007B1D32"/>
    <w:rsid w:val="007B26F1"/>
    <w:rsid w:val="007B4B12"/>
    <w:rsid w:val="007C0E1D"/>
    <w:rsid w:val="007C31FA"/>
    <w:rsid w:val="007C3DEB"/>
    <w:rsid w:val="007C558C"/>
    <w:rsid w:val="007C7A7A"/>
    <w:rsid w:val="007D3245"/>
    <w:rsid w:val="007D4AAE"/>
    <w:rsid w:val="007D59F3"/>
    <w:rsid w:val="007D6090"/>
    <w:rsid w:val="007E0E29"/>
    <w:rsid w:val="007E3090"/>
    <w:rsid w:val="007E67E3"/>
    <w:rsid w:val="007F0F44"/>
    <w:rsid w:val="007F41EB"/>
    <w:rsid w:val="007F4A03"/>
    <w:rsid w:val="007F676F"/>
    <w:rsid w:val="007F77F8"/>
    <w:rsid w:val="007F7A16"/>
    <w:rsid w:val="00800D05"/>
    <w:rsid w:val="00813A35"/>
    <w:rsid w:val="0082339E"/>
    <w:rsid w:val="00825A5C"/>
    <w:rsid w:val="00825BA6"/>
    <w:rsid w:val="00826E94"/>
    <w:rsid w:val="008320BC"/>
    <w:rsid w:val="00833D51"/>
    <w:rsid w:val="00836DF7"/>
    <w:rsid w:val="00850990"/>
    <w:rsid w:val="00865701"/>
    <w:rsid w:val="008777BD"/>
    <w:rsid w:val="00884318"/>
    <w:rsid w:val="008845C5"/>
    <w:rsid w:val="00885D34"/>
    <w:rsid w:val="008866E3"/>
    <w:rsid w:val="00887EBE"/>
    <w:rsid w:val="0089465C"/>
    <w:rsid w:val="008A3939"/>
    <w:rsid w:val="008B0C66"/>
    <w:rsid w:val="008B1348"/>
    <w:rsid w:val="008B3013"/>
    <w:rsid w:val="008B3F86"/>
    <w:rsid w:val="008B7EB4"/>
    <w:rsid w:val="008C449E"/>
    <w:rsid w:val="008C4DCA"/>
    <w:rsid w:val="008C5D9E"/>
    <w:rsid w:val="008D0F5B"/>
    <w:rsid w:val="008D111E"/>
    <w:rsid w:val="008D282D"/>
    <w:rsid w:val="008D6486"/>
    <w:rsid w:val="008D6709"/>
    <w:rsid w:val="008E280B"/>
    <w:rsid w:val="008E29F1"/>
    <w:rsid w:val="008E4D46"/>
    <w:rsid w:val="008E5621"/>
    <w:rsid w:val="008E6EE4"/>
    <w:rsid w:val="008F0F3A"/>
    <w:rsid w:val="00901087"/>
    <w:rsid w:val="00901AC5"/>
    <w:rsid w:val="00903FB8"/>
    <w:rsid w:val="00906A67"/>
    <w:rsid w:val="00907C45"/>
    <w:rsid w:val="00907E25"/>
    <w:rsid w:val="00907FD6"/>
    <w:rsid w:val="009144B1"/>
    <w:rsid w:val="00923F9F"/>
    <w:rsid w:val="009241D0"/>
    <w:rsid w:val="009279C9"/>
    <w:rsid w:val="00930891"/>
    <w:rsid w:val="009315C9"/>
    <w:rsid w:val="00931F39"/>
    <w:rsid w:val="00932E48"/>
    <w:rsid w:val="00933019"/>
    <w:rsid w:val="00937200"/>
    <w:rsid w:val="0094576F"/>
    <w:rsid w:val="00946992"/>
    <w:rsid w:val="009474A9"/>
    <w:rsid w:val="00956A10"/>
    <w:rsid w:val="009647B4"/>
    <w:rsid w:val="00980254"/>
    <w:rsid w:val="00983EEB"/>
    <w:rsid w:val="009856ED"/>
    <w:rsid w:val="0098626F"/>
    <w:rsid w:val="009A3C78"/>
    <w:rsid w:val="009A6656"/>
    <w:rsid w:val="009A705F"/>
    <w:rsid w:val="009B2275"/>
    <w:rsid w:val="009B2DAF"/>
    <w:rsid w:val="009B31F7"/>
    <w:rsid w:val="009B4536"/>
    <w:rsid w:val="009B65B2"/>
    <w:rsid w:val="009C1635"/>
    <w:rsid w:val="009C4E7D"/>
    <w:rsid w:val="009D20C4"/>
    <w:rsid w:val="009D7CAD"/>
    <w:rsid w:val="009E31B2"/>
    <w:rsid w:val="009E7F05"/>
    <w:rsid w:val="009F382E"/>
    <w:rsid w:val="009F7292"/>
    <w:rsid w:val="00A01274"/>
    <w:rsid w:val="00A03045"/>
    <w:rsid w:val="00A04942"/>
    <w:rsid w:val="00A04E7D"/>
    <w:rsid w:val="00A1763D"/>
    <w:rsid w:val="00A202B4"/>
    <w:rsid w:val="00A2339D"/>
    <w:rsid w:val="00A31C39"/>
    <w:rsid w:val="00A31D24"/>
    <w:rsid w:val="00A322C9"/>
    <w:rsid w:val="00A35A28"/>
    <w:rsid w:val="00A428BB"/>
    <w:rsid w:val="00A43C86"/>
    <w:rsid w:val="00A520D6"/>
    <w:rsid w:val="00A526E0"/>
    <w:rsid w:val="00A54FE7"/>
    <w:rsid w:val="00A6154F"/>
    <w:rsid w:val="00A637B9"/>
    <w:rsid w:val="00A6491B"/>
    <w:rsid w:val="00A679C3"/>
    <w:rsid w:val="00A7132B"/>
    <w:rsid w:val="00A7218C"/>
    <w:rsid w:val="00A751BE"/>
    <w:rsid w:val="00A7528B"/>
    <w:rsid w:val="00A76B26"/>
    <w:rsid w:val="00A76C68"/>
    <w:rsid w:val="00A77389"/>
    <w:rsid w:val="00A80801"/>
    <w:rsid w:val="00A81228"/>
    <w:rsid w:val="00A821E7"/>
    <w:rsid w:val="00A8421C"/>
    <w:rsid w:val="00A856F1"/>
    <w:rsid w:val="00A865F9"/>
    <w:rsid w:val="00A907AA"/>
    <w:rsid w:val="00A91EB7"/>
    <w:rsid w:val="00AA51EC"/>
    <w:rsid w:val="00AA5789"/>
    <w:rsid w:val="00AB25F5"/>
    <w:rsid w:val="00AB5EE9"/>
    <w:rsid w:val="00AC2693"/>
    <w:rsid w:val="00AC32CD"/>
    <w:rsid w:val="00AC6719"/>
    <w:rsid w:val="00AD01EF"/>
    <w:rsid w:val="00AF2499"/>
    <w:rsid w:val="00AF4959"/>
    <w:rsid w:val="00AF6F10"/>
    <w:rsid w:val="00B0201B"/>
    <w:rsid w:val="00B0315E"/>
    <w:rsid w:val="00B21BD2"/>
    <w:rsid w:val="00B21ECF"/>
    <w:rsid w:val="00B23766"/>
    <w:rsid w:val="00B24777"/>
    <w:rsid w:val="00B35CA0"/>
    <w:rsid w:val="00B40721"/>
    <w:rsid w:val="00B42C01"/>
    <w:rsid w:val="00B4394E"/>
    <w:rsid w:val="00B52FDB"/>
    <w:rsid w:val="00B65186"/>
    <w:rsid w:val="00B679A7"/>
    <w:rsid w:val="00B7026C"/>
    <w:rsid w:val="00B72A4D"/>
    <w:rsid w:val="00B73894"/>
    <w:rsid w:val="00B768B5"/>
    <w:rsid w:val="00B82D0C"/>
    <w:rsid w:val="00B846A9"/>
    <w:rsid w:val="00B84DAB"/>
    <w:rsid w:val="00B8699E"/>
    <w:rsid w:val="00B90616"/>
    <w:rsid w:val="00B90FB6"/>
    <w:rsid w:val="00B9145C"/>
    <w:rsid w:val="00B95DBD"/>
    <w:rsid w:val="00B95EFA"/>
    <w:rsid w:val="00BA0CEB"/>
    <w:rsid w:val="00BA5D35"/>
    <w:rsid w:val="00BA5F32"/>
    <w:rsid w:val="00BB493B"/>
    <w:rsid w:val="00BB5FD4"/>
    <w:rsid w:val="00BB6523"/>
    <w:rsid w:val="00BB65BA"/>
    <w:rsid w:val="00BC02D5"/>
    <w:rsid w:val="00BD018C"/>
    <w:rsid w:val="00BD1BD3"/>
    <w:rsid w:val="00BD4131"/>
    <w:rsid w:val="00BD5D5C"/>
    <w:rsid w:val="00BD7169"/>
    <w:rsid w:val="00BD774C"/>
    <w:rsid w:val="00BE50FF"/>
    <w:rsid w:val="00BF60C4"/>
    <w:rsid w:val="00C01C98"/>
    <w:rsid w:val="00C02BAE"/>
    <w:rsid w:val="00C0320B"/>
    <w:rsid w:val="00C15A70"/>
    <w:rsid w:val="00C20800"/>
    <w:rsid w:val="00C213AB"/>
    <w:rsid w:val="00C223BE"/>
    <w:rsid w:val="00C23052"/>
    <w:rsid w:val="00C235E9"/>
    <w:rsid w:val="00C26E90"/>
    <w:rsid w:val="00C33BFD"/>
    <w:rsid w:val="00C34FB9"/>
    <w:rsid w:val="00C37432"/>
    <w:rsid w:val="00C4027A"/>
    <w:rsid w:val="00C42FBA"/>
    <w:rsid w:val="00C44FF2"/>
    <w:rsid w:val="00C50FF1"/>
    <w:rsid w:val="00C602DD"/>
    <w:rsid w:val="00C62079"/>
    <w:rsid w:val="00C62383"/>
    <w:rsid w:val="00C62838"/>
    <w:rsid w:val="00C64056"/>
    <w:rsid w:val="00C66319"/>
    <w:rsid w:val="00C66CA7"/>
    <w:rsid w:val="00C71F87"/>
    <w:rsid w:val="00C727B0"/>
    <w:rsid w:val="00C80CBE"/>
    <w:rsid w:val="00C81EAC"/>
    <w:rsid w:val="00C84483"/>
    <w:rsid w:val="00C8713C"/>
    <w:rsid w:val="00C9486C"/>
    <w:rsid w:val="00C96BBC"/>
    <w:rsid w:val="00CA1E99"/>
    <w:rsid w:val="00CA38D3"/>
    <w:rsid w:val="00CB5DF6"/>
    <w:rsid w:val="00CC0740"/>
    <w:rsid w:val="00CC52AC"/>
    <w:rsid w:val="00CD151A"/>
    <w:rsid w:val="00CE4838"/>
    <w:rsid w:val="00CF1B6E"/>
    <w:rsid w:val="00D03D54"/>
    <w:rsid w:val="00D05492"/>
    <w:rsid w:val="00D07B0B"/>
    <w:rsid w:val="00D20930"/>
    <w:rsid w:val="00D248C9"/>
    <w:rsid w:val="00D24AAB"/>
    <w:rsid w:val="00D2713B"/>
    <w:rsid w:val="00D31C04"/>
    <w:rsid w:val="00D3226E"/>
    <w:rsid w:val="00D32C41"/>
    <w:rsid w:val="00D364D8"/>
    <w:rsid w:val="00D402A5"/>
    <w:rsid w:val="00D41DE0"/>
    <w:rsid w:val="00D42683"/>
    <w:rsid w:val="00D4286A"/>
    <w:rsid w:val="00D47974"/>
    <w:rsid w:val="00D50A0C"/>
    <w:rsid w:val="00D612E3"/>
    <w:rsid w:val="00D61F5B"/>
    <w:rsid w:val="00D66AB7"/>
    <w:rsid w:val="00D70FA4"/>
    <w:rsid w:val="00D73016"/>
    <w:rsid w:val="00D749AD"/>
    <w:rsid w:val="00D80A87"/>
    <w:rsid w:val="00D84692"/>
    <w:rsid w:val="00D85CDC"/>
    <w:rsid w:val="00D86982"/>
    <w:rsid w:val="00D87D65"/>
    <w:rsid w:val="00D9028B"/>
    <w:rsid w:val="00D90629"/>
    <w:rsid w:val="00D91932"/>
    <w:rsid w:val="00D93271"/>
    <w:rsid w:val="00D93E75"/>
    <w:rsid w:val="00DA0270"/>
    <w:rsid w:val="00DA1021"/>
    <w:rsid w:val="00DA275D"/>
    <w:rsid w:val="00DA3B24"/>
    <w:rsid w:val="00DA6617"/>
    <w:rsid w:val="00DB2C68"/>
    <w:rsid w:val="00DB4BFE"/>
    <w:rsid w:val="00DB6377"/>
    <w:rsid w:val="00DB750B"/>
    <w:rsid w:val="00DC1B9C"/>
    <w:rsid w:val="00DC225C"/>
    <w:rsid w:val="00DC264F"/>
    <w:rsid w:val="00DC39C9"/>
    <w:rsid w:val="00DC6F83"/>
    <w:rsid w:val="00DE29B2"/>
    <w:rsid w:val="00DE7522"/>
    <w:rsid w:val="00DF054E"/>
    <w:rsid w:val="00DF26D1"/>
    <w:rsid w:val="00E00879"/>
    <w:rsid w:val="00E06E75"/>
    <w:rsid w:val="00E11CEF"/>
    <w:rsid w:val="00E15270"/>
    <w:rsid w:val="00E16705"/>
    <w:rsid w:val="00E25AD7"/>
    <w:rsid w:val="00E3190B"/>
    <w:rsid w:val="00E31D96"/>
    <w:rsid w:val="00E33626"/>
    <w:rsid w:val="00E33F8A"/>
    <w:rsid w:val="00E34365"/>
    <w:rsid w:val="00E37CCD"/>
    <w:rsid w:val="00E4528C"/>
    <w:rsid w:val="00E46337"/>
    <w:rsid w:val="00E46E9B"/>
    <w:rsid w:val="00E5116C"/>
    <w:rsid w:val="00E511DC"/>
    <w:rsid w:val="00E51F7E"/>
    <w:rsid w:val="00E558D6"/>
    <w:rsid w:val="00E55C11"/>
    <w:rsid w:val="00E56711"/>
    <w:rsid w:val="00E571D5"/>
    <w:rsid w:val="00E6371F"/>
    <w:rsid w:val="00E721BA"/>
    <w:rsid w:val="00E75E43"/>
    <w:rsid w:val="00E80CA1"/>
    <w:rsid w:val="00E905CB"/>
    <w:rsid w:val="00E918D9"/>
    <w:rsid w:val="00E94F47"/>
    <w:rsid w:val="00E9734A"/>
    <w:rsid w:val="00EA4CBA"/>
    <w:rsid w:val="00EB0F3A"/>
    <w:rsid w:val="00EB1188"/>
    <w:rsid w:val="00EB5189"/>
    <w:rsid w:val="00EC254B"/>
    <w:rsid w:val="00ED11C8"/>
    <w:rsid w:val="00ED1F8A"/>
    <w:rsid w:val="00ED2DE3"/>
    <w:rsid w:val="00ED3A62"/>
    <w:rsid w:val="00ED45B3"/>
    <w:rsid w:val="00ED50A9"/>
    <w:rsid w:val="00EE01C7"/>
    <w:rsid w:val="00EE2ECC"/>
    <w:rsid w:val="00EF18CD"/>
    <w:rsid w:val="00F02EB4"/>
    <w:rsid w:val="00F07580"/>
    <w:rsid w:val="00F132C3"/>
    <w:rsid w:val="00F14D00"/>
    <w:rsid w:val="00F173DB"/>
    <w:rsid w:val="00F17737"/>
    <w:rsid w:val="00F177DC"/>
    <w:rsid w:val="00F2274C"/>
    <w:rsid w:val="00F23AE0"/>
    <w:rsid w:val="00F25327"/>
    <w:rsid w:val="00F30E28"/>
    <w:rsid w:val="00F354F1"/>
    <w:rsid w:val="00F45949"/>
    <w:rsid w:val="00F4643C"/>
    <w:rsid w:val="00F4741F"/>
    <w:rsid w:val="00F57B62"/>
    <w:rsid w:val="00F80014"/>
    <w:rsid w:val="00F930DA"/>
    <w:rsid w:val="00FB1719"/>
    <w:rsid w:val="00FB52BE"/>
    <w:rsid w:val="00FC117E"/>
    <w:rsid w:val="00FC30CF"/>
    <w:rsid w:val="00FC51EE"/>
    <w:rsid w:val="00FD4DF7"/>
    <w:rsid w:val="00FD71FC"/>
    <w:rsid w:val="00FD7307"/>
    <w:rsid w:val="00FE02A8"/>
    <w:rsid w:val="00FE332D"/>
    <w:rsid w:val="00FE3D3B"/>
    <w:rsid w:val="00FE6981"/>
    <w:rsid w:val="00FE69E0"/>
    <w:rsid w:val="00FF3EED"/>
    <w:rsid w:val="00FF4D7A"/>
    <w:rsid w:val="00FF78A1"/>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912E"/>
  <w15:docId w15:val="{BF802894-D3E5-994E-9DFA-CDA68939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DAF"/>
    <w:rPr>
      <w:rFonts w:ascii="Times New Roman" w:eastAsia="Times New Roman" w:hAnsi="Times New Roman" w:cs="Times New Roman"/>
      <w:lang w:val="da-DK"/>
    </w:rPr>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1CEF"/>
    <w:rPr>
      <w:sz w:val="18"/>
      <w:szCs w:val="18"/>
    </w:rPr>
  </w:style>
  <w:style w:type="character" w:customStyle="1" w:styleId="BalloonTextChar">
    <w:name w:val="Balloon Text Char"/>
    <w:basedOn w:val="DefaultParagraphFont"/>
    <w:link w:val="BalloonText"/>
    <w:uiPriority w:val="99"/>
    <w:semiHidden/>
    <w:rsid w:val="00E11CE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92D7A"/>
    <w:rPr>
      <w:b/>
      <w:bCs/>
    </w:rPr>
  </w:style>
  <w:style w:type="character" w:customStyle="1" w:styleId="CommentSubjectChar">
    <w:name w:val="Comment Subject Char"/>
    <w:basedOn w:val="CommentTextChar"/>
    <w:link w:val="CommentSubject"/>
    <w:uiPriority w:val="99"/>
    <w:semiHidden/>
    <w:rsid w:val="00192D7A"/>
    <w:rPr>
      <w:b/>
      <w:bCs/>
      <w:sz w:val="20"/>
      <w:szCs w:val="20"/>
    </w:rPr>
  </w:style>
  <w:style w:type="character" w:styleId="PlaceholderText">
    <w:name w:val="Placeholder Text"/>
    <w:basedOn w:val="DefaultParagraphFont"/>
    <w:uiPriority w:val="99"/>
    <w:semiHidden/>
    <w:rsid w:val="006108B8"/>
    <w:rPr>
      <w:color w:val="808080"/>
    </w:rPr>
  </w:style>
  <w:style w:type="character" w:styleId="Hyperlink">
    <w:name w:val="Hyperlink"/>
    <w:basedOn w:val="DefaultParagraphFont"/>
    <w:uiPriority w:val="99"/>
    <w:unhideWhenUsed/>
    <w:rsid w:val="008B0C66"/>
    <w:rPr>
      <w:color w:val="0000FF" w:themeColor="hyperlink"/>
      <w:u w:val="single"/>
    </w:rPr>
  </w:style>
  <w:style w:type="character" w:customStyle="1" w:styleId="UnresolvedMention">
    <w:name w:val="Unresolved Mention"/>
    <w:basedOn w:val="DefaultParagraphFont"/>
    <w:uiPriority w:val="99"/>
    <w:semiHidden/>
    <w:unhideWhenUsed/>
    <w:rsid w:val="008B0C66"/>
    <w:rPr>
      <w:color w:val="605E5C"/>
      <w:shd w:val="clear" w:color="auto" w:fill="E1DFDD"/>
    </w:rPr>
  </w:style>
  <w:style w:type="paragraph" w:styleId="NormalWeb">
    <w:name w:val="Normal (Web)"/>
    <w:basedOn w:val="Normal"/>
    <w:uiPriority w:val="99"/>
    <w:semiHidden/>
    <w:unhideWhenUsed/>
    <w:rsid w:val="000B71C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7118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8660">
      <w:bodyDiv w:val="1"/>
      <w:marLeft w:val="0"/>
      <w:marRight w:val="0"/>
      <w:marTop w:val="0"/>
      <w:marBottom w:val="0"/>
      <w:divBdr>
        <w:top w:val="none" w:sz="0" w:space="0" w:color="auto"/>
        <w:left w:val="none" w:sz="0" w:space="0" w:color="auto"/>
        <w:bottom w:val="none" w:sz="0" w:space="0" w:color="auto"/>
        <w:right w:val="none" w:sz="0" w:space="0" w:color="auto"/>
      </w:divBdr>
    </w:div>
    <w:div w:id="220026437">
      <w:bodyDiv w:val="1"/>
      <w:marLeft w:val="0"/>
      <w:marRight w:val="0"/>
      <w:marTop w:val="0"/>
      <w:marBottom w:val="0"/>
      <w:divBdr>
        <w:top w:val="none" w:sz="0" w:space="0" w:color="auto"/>
        <w:left w:val="none" w:sz="0" w:space="0" w:color="auto"/>
        <w:bottom w:val="none" w:sz="0" w:space="0" w:color="auto"/>
        <w:right w:val="none" w:sz="0" w:space="0" w:color="auto"/>
      </w:divBdr>
    </w:div>
    <w:div w:id="233467509">
      <w:bodyDiv w:val="1"/>
      <w:marLeft w:val="0"/>
      <w:marRight w:val="0"/>
      <w:marTop w:val="0"/>
      <w:marBottom w:val="0"/>
      <w:divBdr>
        <w:top w:val="none" w:sz="0" w:space="0" w:color="auto"/>
        <w:left w:val="none" w:sz="0" w:space="0" w:color="auto"/>
        <w:bottom w:val="none" w:sz="0" w:space="0" w:color="auto"/>
        <w:right w:val="none" w:sz="0" w:space="0" w:color="auto"/>
      </w:divBdr>
    </w:div>
    <w:div w:id="318192696">
      <w:bodyDiv w:val="1"/>
      <w:marLeft w:val="0"/>
      <w:marRight w:val="0"/>
      <w:marTop w:val="0"/>
      <w:marBottom w:val="0"/>
      <w:divBdr>
        <w:top w:val="none" w:sz="0" w:space="0" w:color="auto"/>
        <w:left w:val="none" w:sz="0" w:space="0" w:color="auto"/>
        <w:bottom w:val="none" w:sz="0" w:space="0" w:color="auto"/>
        <w:right w:val="none" w:sz="0" w:space="0" w:color="auto"/>
      </w:divBdr>
    </w:div>
    <w:div w:id="318583176">
      <w:bodyDiv w:val="1"/>
      <w:marLeft w:val="0"/>
      <w:marRight w:val="0"/>
      <w:marTop w:val="0"/>
      <w:marBottom w:val="0"/>
      <w:divBdr>
        <w:top w:val="none" w:sz="0" w:space="0" w:color="auto"/>
        <w:left w:val="none" w:sz="0" w:space="0" w:color="auto"/>
        <w:bottom w:val="none" w:sz="0" w:space="0" w:color="auto"/>
        <w:right w:val="none" w:sz="0" w:space="0" w:color="auto"/>
      </w:divBdr>
    </w:div>
    <w:div w:id="331957365">
      <w:bodyDiv w:val="1"/>
      <w:marLeft w:val="0"/>
      <w:marRight w:val="0"/>
      <w:marTop w:val="0"/>
      <w:marBottom w:val="0"/>
      <w:divBdr>
        <w:top w:val="none" w:sz="0" w:space="0" w:color="auto"/>
        <w:left w:val="none" w:sz="0" w:space="0" w:color="auto"/>
        <w:bottom w:val="none" w:sz="0" w:space="0" w:color="auto"/>
        <w:right w:val="none" w:sz="0" w:space="0" w:color="auto"/>
      </w:divBdr>
    </w:div>
    <w:div w:id="441074949">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748230016">
      <w:bodyDiv w:val="1"/>
      <w:marLeft w:val="0"/>
      <w:marRight w:val="0"/>
      <w:marTop w:val="0"/>
      <w:marBottom w:val="0"/>
      <w:divBdr>
        <w:top w:val="none" w:sz="0" w:space="0" w:color="auto"/>
        <w:left w:val="none" w:sz="0" w:space="0" w:color="auto"/>
        <w:bottom w:val="none" w:sz="0" w:space="0" w:color="auto"/>
        <w:right w:val="none" w:sz="0" w:space="0" w:color="auto"/>
      </w:divBdr>
    </w:div>
    <w:div w:id="773482617">
      <w:bodyDiv w:val="1"/>
      <w:marLeft w:val="0"/>
      <w:marRight w:val="0"/>
      <w:marTop w:val="0"/>
      <w:marBottom w:val="0"/>
      <w:divBdr>
        <w:top w:val="none" w:sz="0" w:space="0" w:color="auto"/>
        <w:left w:val="none" w:sz="0" w:space="0" w:color="auto"/>
        <w:bottom w:val="none" w:sz="0" w:space="0" w:color="auto"/>
        <w:right w:val="none" w:sz="0" w:space="0" w:color="auto"/>
      </w:divBdr>
    </w:div>
    <w:div w:id="1050376726">
      <w:bodyDiv w:val="1"/>
      <w:marLeft w:val="0"/>
      <w:marRight w:val="0"/>
      <w:marTop w:val="0"/>
      <w:marBottom w:val="0"/>
      <w:divBdr>
        <w:top w:val="none" w:sz="0" w:space="0" w:color="auto"/>
        <w:left w:val="none" w:sz="0" w:space="0" w:color="auto"/>
        <w:bottom w:val="none" w:sz="0" w:space="0" w:color="auto"/>
        <w:right w:val="none" w:sz="0" w:space="0" w:color="auto"/>
      </w:divBdr>
    </w:div>
    <w:div w:id="1053308283">
      <w:bodyDiv w:val="1"/>
      <w:marLeft w:val="0"/>
      <w:marRight w:val="0"/>
      <w:marTop w:val="0"/>
      <w:marBottom w:val="0"/>
      <w:divBdr>
        <w:top w:val="none" w:sz="0" w:space="0" w:color="auto"/>
        <w:left w:val="none" w:sz="0" w:space="0" w:color="auto"/>
        <w:bottom w:val="none" w:sz="0" w:space="0" w:color="auto"/>
        <w:right w:val="none" w:sz="0" w:space="0" w:color="auto"/>
      </w:divBdr>
      <w:divsChild>
        <w:div w:id="19086302">
          <w:marLeft w:val="0"/>
          <w:marRight w:val="0"/>
          <w:marTop w:val="0"/>
          <w:marBottom w:val="0"/>
          <w:divBdr>
            <w:top w:val="none" w:sz="0" w:space="0" w:color="auto"/>
            <w:left w:val="none" w:sz="0" w:space="0" w:color="auto"/>
            <w:bottom w:val="none" w:sz="0" w:space="0" w:color="auto"/>
            <w:right w:val="none" w:sz="0" w:space="0" w:color="auto"/>
          </w:divBdr>
          <w:divsChild>
            <w:div w:id="1077018998">
              <w:marLeft w:val="0"/>
              <w:marRight w:val="0"/>
              <w:marTop w:val="0"/>
              <w:marBottom w:val="0"/>
              <w:divBdr>
                <w:top w:val="none" w:sz="0" w:space="0" w:color="auto"/>
                <w:left w:val="none" w:sz="0" w:space="0" w:color="auto"/>
                <w:bottom w:val="none" w:sz="0" w:space="0" w:color="auto"/>
                <w:right w:val="none" w:sz="0" w:space="0" w:color="auto"/>
              </w:divBdr>
              <w:divsChild>
                <w:div w:id="1126922530">
                  <w:marLeft w:val="0"/>
                  <w:marRight w:val="0"/>
                  <w:marTop w:val="0"/>
                  <w:marBottom w:val="0"/>
                  <w:divBdr>
                    <w:top w:val="none" w:sz="0" w:space="0" w:color="auto"/>
                    <w:left w:val="none" w:sz="0" w:space="0" w:color="auto"/>
                    <w:bottom w:val="none" w:sz="0" w:space="0" w:color="auto"/>
                    <w:right w:val="none" w:sz="0" w:space="0" w:color="auto"/>
                  </w:divBdr>
                  <w:divsChild>
                    <w:div w:id="7788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1626">
      <w:bodyDiv w:val="1"/>
      <w:marLeft w:val="0"/>
      <w:marRight w:val="0"/>
      <w:marTop w:val="0"/>
      <w:marBottom w:val="0"/>
      <w:divBdr>
        <w:top w:val="none" w:sz="0" w:space="0" w:color="auto"/>
        <w:left w:val="none" w:sz="0" w:space="0" w:color="auto"/>
        <w:bottom w:val="none" w:sz="0" w:space="0" w:color="auto"/>
        <w:right w:val="none" w:sz="0" w:space="0" w:color="auto"/>
      </w:divBdr>
    </w:div>
    <w:div w:id="1238593684">
      <w:bodyDiv w:val="1"/>
      <w:marLeft w:val="0"/>
      <w:marRight w:val="0"/>
      <w:marTop w:val="0"/>
      <w:marBottom w:val="0"/>
      <w:divBdr>
        <w:top w:val="none" w:sz="0" w:space="0" w:color="auto"/>
        <w:left w:val="none" w:sz="0" w:space="0" w:color="auto"/>
        <w:bottom w:val="none" w:sz="0" w:space="0" w:color="auto"/>
        <w:right w:val="none" w:sz="0" w:space="0" w:color="auto"/>
      </w:divBdr>
    </w:div>
    <w:div w:id="1404375878">
      <w:bodyDiv w:val="1"/>
      <w:marLeft w:val="0"/>
      <w:marRight w:val="0"/>
      <w:marTop w:val="0"/>
      <w:marBottom w:val="0"/>
      <w:divBdr>
        <w:top w:val="none" w:sz="0" w:space="0" w:color="auto"/>
        <w:left w:val="none" w:sz="0" w:space="0" w:color="auto"/>
        <w:bottom w:val="none" w:sz="0" w:space="0" w:color="auto"/>
        <w:right w:val="none" w:sz="0" w:space="0" w:color="auto"/>
      </w:divBdr>
    </w:div>
    <w:div w:id="1485580589">
      <w:bodyDiv w:val="1"/>
      <w:marLeft w:val="0"/>
      <w:marRight w:val="0"/>
      <w:marTop w:val="0"/>
      <w:marBottom w:val="0"/>
      <w:divBdr>
        <w:top w:val="none" w:sz="0" w:space="0" w:color="auto"/>
        <w:left w:val="none" w:sz="0" w:space="0" w:color="auto"/>
        <w:bottom w:val="none" w:sz="0" w:space="0" w:color="auto"/>
        <w:right w:val="none" w:sz="0" w:space="0" w:color="auto"/>
      </w:divBdr>
    </w:div>
    <w:div w:id="1498810145">
      <w:bodyDiv w:val="1"/>
      <w:marLeft w:val="0"/>
      <w:marRight w:val="0"/>
      <w:marTop w:val="0"/>
      <w:marBottom w:val="0"/>
      <w:divBdr>
        <w:top w:val="none" w:sz="0" w:space="0" w:color="auto"/>
        <w:left w:val="none" w:sz="0" w:space="0" w:color="auto"/>
        <w:bottom w:val="none" w:sz="0" w:space="0" w:color="auto"/>
        <w:right w:val="none" w:sz="0" w:space="0" w:color="auto"/>
      </w:divBdr>
    </w:div>
    <w:div w:id="1520506971">
      <w:bodyDiv w:val="1"/>
      <w:marLeft w:val="0"/>
      <w:marRight w:val="0"/>
      <w:marTop w:val="0"/>
      <w:marBottom w:val="0"/>
      <w:divBdr>
        <w:top w:val="none" w:sz="0" w:space="0" w:color="auto"/>
        <w:left w:val="none" w:sz="0" w:space="0" w:color="auto"/>
        <w:bottom w:val="none" w:sz="0" w:space="0" w:color="auto"/>
        <w:right w:val="none" w:sz="0" w:space="0" w:color="auto"/>
      </w:divBdr>
    </w:div>
    <w:div w:id="1539664740">
      <w:bodyDiv w:val="1"/>
      <w:marLeft w:val="0"/>
      <w:marRight w:val="0"/>
      <w:marTop w:val="0"/>
      <w:marBottom w:val="0"/>
      <w:divBdr>
        <w:top w:val="none" w:sz="0" w:space="0" w:color="auto"/>
        <w:left w:val="none" w:sz="0" w:space="0" w:color="auto"/>
        <w:bottom w:val="none" w:sz="0" w:space="0" w:color="auto"/>
        <w:right w:val="none" w:sz="0" w:space="0" w:color="auto"/>
      </w:divBdr>
    </w:div>
    <w:div w:id="1546406998">
      <w:bodyDiv w:val="1"/>
      <w:marLeft w:val="0"/>
      <w:marRight w:val="0"/>
      <w:marTop w:val="0"/>
      <w:marBottom w:val="0"/>
      <w:divBdr>
        <w:top w:val="none" w:sz="0" w:space="0" w:color="auto"/>
        <w:left w:val="none" w:sz="0" w:space="0" w:color="auto"/>
        <w:bottom w:val="none" w:sz="0" w:space="0" w:color="auto"/>
        <w:right w:val="none" w:sz="0" w:space="0" w:color="auto"/>
      </w:divBdr>
    </w:div>
    <w:div w:id="1641808403">
      <w:bodyDiv w:val="1"/>
      <w:marLeft w:val="0"/>
      <w:marRight w:val="0"/>
      <w:marTop w:val="0"/>
      <w:marBottom w:val="0"/>
      <w:divBdr>
        <w:top w:val="none" w:sz="0" w:space="0" w:color="auto"/>
        <w:left w:val="none" w:sz="0" w:space="0" w:color="auto"/>
        <w:bottom w:val="none" w:sz="0" w:space="0" w:color="auto"/>
        <w:right w:val="none" w:sz="0" w:space="0" w:color="auto"/>
      </w:divBdr>
      <w:divsChild>
        <w:div w:id="1239170685">
          <w:marLeft w:val="0"/>
          <w:marRight w:val="0"/>
          <w:marTop w:val="0"/>
          <w:marBottom w:val="0"/>
          <w:divBdr>
            <w:top w:val="none" w:sz="0" w:space="0" w:color="auto"/>
            <w:left w:val="none" w:sz="0" w:space="0" w:color="auto"/>
            <w:bottom w:val="none" w:sz="0" w:space="0" w:color="auto"/>
            <w:right w:val="none" w:sz="0" w:space="0" w:color="auto"/>
          </w:divBdr>
          <w:divsChild>
            <w:div w:id="425618288">
              <w:marLeft w:val="0"/>
              <w:marRight w:val="0"/>
              <w:marTop w:val="0"/>
              <w:marBottom w:val="0"/>
              <w:divBdr>
                <w:top w:val="none" w:sz="0" w:space="0" w:color="auto"/>
                <w:left w:val="none" w:sz="0" w:space="0" w:color="auto"/>
                <w:bottom w:val="none" w:sz="0" w:space="0" w:color="auto"/>
                <w:right w:val="none" w:sz="0" w:space="0" w:color="auto"/>
              </w:divBdr>
              <w:divsChild>
                <w:div w:id="1897619894">
                  <w:marLeft w:val="0"/>
                  <w:marRight w:val="0"/>
                  <w:marTop w:val="0"/>
                  <w:marBottom w:val="0"/>
                  <w:divBdr>
                    <w:top w:val="none" w:sz="0" w:space="0" w:color="auto"/>
                    <w:left w:val="none" w:sz="0" w:space="0" w:color="auto"/>
                    <w:bottom w:val="none" w:sz="0" w:space="0" w:color="auto"/>
                    <w:right w:val="none" w:sz="0" w:space="0" w:color="auto"/>
                  </w:divBdr>
                  <w:divsChild>
                    <w:div w:id="1206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853">
      <w:bodyDiv w:val="1"/>
      <w:marLeft w:val="0"/>
      <w:marRight w:val="0"/>
      <w:marTop w:val="0"/>
      <w:marBottom w:val="0"/>
      <w:divBdr>
        <w:top w:val="none" w:sz="0" w:space="0" w:color="auto"/>
        <w:left w:val="none" w:sz="0" w:space="0" w:color="auto"/>
        <w:bottom w:val="none" w:sz="0" w:space="0" w:color="auto"/>
        <w:right w:val="none" w:sz="0" w:space="0" w:color="auto"/>
      </w:divBdr>
    </w:div>
    <w:div w:id="1756172929">
      <w:bodyDiv w:val="1"/>
      <w:marLeft w:val="0"/>
      <w:marRight w:val="0"/>
      <w:marTop w:val="0"/>
      <w:marBottom w:val="0"/>
      <w:divBdr>
        <w:top w:val="none" w:sz="0" w:space="0" w:color="auto"/>
        <w:left w:val="none" w:sz="0" w:space="0" w:color="auto"/>
        <w:bottom w:val="none" w:sz="0" w:space="0" w:color="auto"/>
        <w:right w:val="none" w:sz="0" w:space="0" w:color="auto"/>
      </w:divBdr>
    </w:div>
    <w:div w:id="1886748428">
      <w:bodyDiv w:val="1"/>
      <w:marLeft w:val="0"/>
      <w:marRight w:val="0"/>
      <w:marTop w:val="0"/>
      <w:marBottom w:val="0"/>
      <w:divBdr>
        <w:top w:val="none" w:sz="0" w:space="0" w:color="auto"/>
        <w:left w:val="none" w:sz="0" w:space="0" w:color="auto"/>
        <w:bottom w:val="none" w:sz="0" w:space="0" w:color="auto"/>
        <w:right w:val="none" w:sz="0" w:space="0" w:color="auto"/>
      </w:divBdr>
      <w:divsChild>
        <w:div w:id="1366716540">
          <w:marLeft w:val="0"/>
          <w:marRight w:val="0"/>
          <w:marTop w:val="0"/>
          <w:marBottom w:val="0"/>
          <w:divBdr>
            <w:top w:val="none" w:sz="0" w:space="0" w:color="auto"/>
            <w:left w:val="none" w:sz="0" w:space="0" w:color="auto"/>
            <w:bottom w:val="none" w:sz="0" w:space="0" w:color="auto"/>
            <w:right w:val="none" w:sz="0" w:space="0" w:color="auto"/>
          </w:divBdr>
          <w:divsChild>
            <w:div w:id="368918077">
              <w:marLeft w:val="0"/>
              <w:marRight w:val="0"/>
              <w:marTop w:val="0"/>
              <w:marBottom w:val="0"/>
              <w:divBdr>
                <w:top w:val="none" w:sz="0" w:space="0" w:color="auto"/>
                <w:left w:val="none" w:sz="0" w:space="0" w:color="auto"/>
                <w:bottom w:val="none" w:sz="0" w:space="0" w:color="auto"/>
                <w:right w:val="none" w:sz="0" w:space="0" w:color="auto"/>
              </w:divBdr>
              <w:divsChild>
                <w:div w:id="1345012347">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6470">
      <w:bodyDiv w:val="1"/>
      <w:marLeft w:val="0"/>
      <w:marRight w:val="0"/>
      <w:marTop w:val="0"/>
      <w:marBottom w:val="0"/>
      <w:divBdr>
        <w:top w:val="none" w:sz="0" w:space="0" w:color="auto"/>
        <w:left w:val="none" w:sz="0" w:space="0" w:color="auto"/>
        <w:bottom w:val="none" w:sz="0" w:space="0" w:color="auto"/>
        <w:right w:val="none" w:sz="0" w:space="0" w:color="auto"/>
      </w:divBdr>
    </w:div>
    <w:div w:id="212842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0.png"/><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24B65-C018-49F7-A210-3B238D4AB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13</Pages>
  <Words>3922</Words>
  <Characters>31773</Characters>
  <Application>Microsoft Office Word</Application>
  <DocSecurity>0</DocSecurity>
  <Lines>264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Localadmin_elkarjal</cp:lastModifiedBy>
  <cp:revision>131</cp:revision>
  <cp:lastPrinted>2020-05-10T17:07:00Z</cp:lastPrinted>
  <dcterms:created xsi:type="dcterms:W3CDTF">2020-05-10T17:07:00Z</dcterms:created>
  <dcterms:modified xsi:type="dcterms:W3CDTF">2020-05-15T08:17:00Z</dcterms:modified>
</cp:coreProperties>
</file>